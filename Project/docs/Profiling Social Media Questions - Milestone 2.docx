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C5AE" w14:textId="7F6BAAEF" w:rsidR="009303D9" w:rsidRDefault="004D36D9" w:rsidP="006347CF">
      <w:pPr>
        <w:pStyle w:val="papertitle"/>
        <w:spacing w:before="100" w:beforeAutospacing="1" w:after="100" w:afterAutospacing="1"/>
      </w:pPr>
      <w:r w:rsidRPr="004D36D9">
        <w:t xml:space="preserve">Profiling Social Media Questions </w:t>
      </w:r>
    </w:p>
    <w:p w14:paraId="188B742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A03261" w14:textId="77777777" w:rsidR="001C7869" w:rsidRDefault="004D36D9" w:rsidP="001C7869">
      <w:pPr>
        <w:rPr>
          <w:i/>
          <w:sz w:val="18"/>
          <w:szCs w:val="18"/>
        </w:rPr>
      </w:pPr>
      <w:r>
        <w:rPr>
          <w:sz w:val="18"/>
          <w:szCs w:val="18"/>
        </w:rPr>
        <w:t>Indranil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Yasser Parambathkandy</w:t>
      </w:r>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Joshua Kloc</w:t>
      </w:r>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18CF56A" w14:textId="77777777" w:rsidR="00D72D06" w:rsidRPr="005B520E" w:rsidRDefault="00D72D06"/>
    <w:p w14:paraId="421A31D6" w14:textId="77777777" w:rsidR="006347CF" w:rsidRDefault="006347CF" w:rsidP="00CA4392">
      <w:pPr>
        <w:pStyle w:val="Author"/>
        <w:spacing w:before="100" w:beforeAutospacing="1"/>
        <w:jc w:val="both"/>
        <w:rPr>
          <w:sz w:val="16"/>
          <w:szCs w:val="16"/>
        </w:rPr>
      </w:pPr>
    </w:p>
    <w:p w14:paraId="01F6AD5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F64D132" w14:textId="4DAB8320" w:rsidR="004D72B5" w:rsidRPr="009D6818" w:rsidRDefault="009303D9" w:rsidP="009D6818">
      <w:pPr>
        <w:pStyle w:val="Abstract"/>
      </w:pPr>
      <w:r>
        <w:rPr>
          <w:i/>
          <w:iCs/>
        </w:rPr>
        <w:t>Abstract</w:t>
      </w:r>
      <w:r>
        <w:t>—</w:t>
      </w:r>
      <w:r w:rsidR="009D6818" w:rsidRPr="009D6818">
        <w:t xml:space="preserve">Question and answer styled social media forums like Quora get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 xml:space="preserve">A new method has been </w:t>
      </w:r>
      <w:del w:id="0" w:author="Yasser Arafat Parambathkandy" w:date="2022-07-23T11:59:00Z">
        <w:r w:rsidR="001F1BB1" w:rsidDel="000D7973">
          <w:rPr>
            <w:iCs/>
          </w:rPr>
          <w:delText>tried</w:delText>
        </w:r>
        <w:r w:rsidR="00A2157D" w:rsidDel="000D7973">
          <w:rPr>
            <w:iCs/>
          </w:rPr>
          <w:delText xml:space="preserve"> </w:delText>
        </w:r>
      </w:del>
      <w:ins w:id="1" w:author="Yasser Arafat Parambathkandy" w:date="2022-07-23T11:59:00Z">
        <w:r w:rsidR="000D7973">
          <w:rPr>
            <w:iCs/>
          </w:rPr>
          <w:t xml:space="preserve">attempted </w:t>
        </w:r>
      </w:ins>
      <w:r w:rsidR="00A2157D">
        <w:rPr>
          <w:iCs/>
        </w:rPr>
        <w:t xml:space="preserve">in this paper to use sentence embedding to get a contextual vector of a question and feed that </w:t>
      </w:r>
      <w:ins w:id="2" w:author="Joshua Robert Kloc" w:date="2022-07-24T18:43:00Z">
        <w:r w:rsidR="00B01897">
          <w:rPr>
            <w:iCs/>
          </w:rPr>
          <w:t>in</w:t>
        </w:r>
      </w:ins>
      <w:r w:rsidR="00A2157D">
        <w:rPr>
          <w:iCs/>
        </w:rPr>
        <w:t xml:space="preserve">to </w:t>
      </w:r>
      <w:ins w:id="3" w:author="Joshua Robert Kloc" w:date="2022-07-24T18:42:00Z">
        <w:r w:rsidR="00B01897" w:rsidRPr="00B01897">
          <w:rPr>
            <w:iCs/>
          </w:rPr>
          <w:t xml:space="preserve">a </w:t>
        </w:r>
      </w:ins>
      <w:r w:rsidR="00A2157D">
        <w:rPr>
          <w:iCs/>
        </w:rPr>
        <w:t>neural network</w:t>
      </w:r>
      <w:del w:id="4" w:author="Yasser Arafat Parambathkandy" w:date="2022-07-23T11:59:00Z">
        <w:r w:rsidR="00A2157D" w:rsidDel="00612635">
          <w:rPr>
            <w:iCs/>
          </w:rPr>
          <w:delText>s</w:delText>
        </w:r>
      </w:del>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03597670"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 xml:space="preserve">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t>
      </w:r>
      <w:ins w:id="5" w:author="Joshua Robert Kloc" w:date="2022-07-24T18:44:00Z">
        <w:r w:rsidR="00B01897">
          <w:rPr>
            <w:lang w:val="en-US"/>
          </w:rPr>
          <w:t xml:space="preserve">we </w:t>
        </w:r>
      </w:ins>
      <w:del w:id="6" w:author="Brad Staton" w:date="2022-07-23T13:19:00Z">
        <w:r w:rsidRPr="007B59E8" w:rsidDel="008525D7">
          <w:delText xml:space="preserve">we will </w:delText>
        </w:r>
      </w:del>
      <w:r w:rsidRPr="007B59E8">
        <w:t>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proofErr w:type="spellStart"/>
      <w:r w:rsidR="00BA75E2" w:rsidRPr="00BA75E2">
        <w:t>Nima</w:t>
      </w:r>
      <w:proofErr w:type="spellEnd"/>
      <w:r w:rsidR="00BA75E2" w:rsidRPr="00BA75E2">
        <w:t xml:space="preserve">, Prateek, Nikita </w:t>
      </w:r>
      <w:proofErr w:type="spellStart"/>
      <w:r w:rsidR="00BA75E2" w:rsidRPr="00BA75E2">
        <w:t>Parab</w:t>
      </w:r>
      <w:proofErr w:type="spellEnd"/>
      <w:r w:rsidR="00BA75E2" w:rsidRPr="00BA75E2">
        <w:t xml:space="preserve">, </w:t>
      </w:r>
      <w:proofErr w:type="spellStart"/>
      <w:r w:rsidR="00BA75E2" w:rsidRPr="00BA75E2">
        <w:t>Akshay</w:t>
      </w:r>
      <w:proofErr w:type="spellEnd"/>
      <w:r w:rsidR="00BA75E2" w:rsidRPr="00BA75E2">
        <w:t xml:space="preserve"> </w:t>
      </w:r>
      <w:proofErr w:type="spellStart"/>
      <w:r w:rsidR="00BA75E2" w:rsidRPr="00BA75E2">
        <w:t>Mungekar</w:t>
      </w:r>
      <w:proofErr w:type="spellEnd"/>
      <w:r w:rsidR="00BA75E2" w:rsidRPr="00BA75E2">
        <w:t xml:space="preserve">, </w:t>
      </w:r>
      <w:proofErr w:type="spellStart"/>
      <w:r w:rsidR="00BA75E2" w:rsidRPr="00BA75E2">
        <w:t>Sanchit</w:t>
      </w:r>
      <w:proofErr w:type="spellEnd"/>
      <w:r w:rsidR="00BA75E2" w:rsidRPr="00BA75E2">
        <w:t xml:space="preserve"> Pereira </w:t>
      </w:r>
      <w:proofErr w:type="spellStart"/>
      <w:r>
        <w:t>Mungekar</w:t>
      </w:r>
      <w:proofErr w:type="spellEnd"/>
      <w:r>
        <w:t xml:space="preserve">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3F5600AC" w:rsidR="002C6A21" w:rsidRDefault="002C6A21" w:rsidP="002C6A21">
      <w:pPr>
        <w:pStyle w:val="BodyText"/>
      </w:pPr>
      <w:del w:id="7" w:author="Yasser Arafat Parambathkandy" w:date="2022-07-23T12:01:00Z">
        <w:r w:rsidDel="00612635">
          <w:delText xml:space="preserve">As pointed out by </w:delText>
        </w:r>
      </w:del>
      <w:ins w:id="8" w:author="Yasser Arafat Parambathkandy" w:date="2022-07-23T12:11:00Z">
        <w:r w:rsidR="00656C95">
          <w:rPr>
            <w:lang w:val="en-US"/>
          </w:rPr>
          <w:t xml:space="preserve">In </w:t>
        </w:r>
      </w:ins>
      <w:r>
        <w:t>Yoon Kim</w:t>
      </w:r>
      <w:ins w:id="9" w:author="Yasser Arafat Parambathkandy" w:date="2022-07-23T12:01:00Z">
        <w:r w:rsidR="00612635">
          <w:rPr>
            <w:lang w:val="en-US"/>
          </w:rPr>
          <w:t>’s</w:t>
        </w:r>
      </w:ins>
      <w:r>
        <w:t xml:space="preserve"> </w:t>
      </w:r>
      <w:del w:id="10" w:author="Yasser Arafat Parambathkandy" w:date="2022-07-23T12:01:00Z">
        <w:r w:rsidDel="00612635">
          <w:delText xml:space="preserve">on </w:delText>
        </w:r>
      </w:del>
      <w:r>
        <w:t xml:space="preserve">paper </w:t>
      </w:r>
      <w:ins w:id="11" w:author="Yasser Arafat Parambathkandy" w:date="2022-07-23T12:06:00Z">
        <w:r w:rsidR="007B72B6">
          <w:rPr>
            <w:lang w:val="en-US"/>
          </w:rPr>
          <w:t xml:space="preserve">[2] </w:t>
        </w:r>
      </w:ins>
      <w:ins w:id="12" w:author="Yasser Arafat Parambathkandy" w:date="2022-07-23T12:11:00Z">
        <w:r w:rsidR="00656C95">
          <w:rPr>
            <w:lang w:val="en-US"/>
          </w:rPr>
          <w:t xml:space="preserve">titled </w:t>
        </w:r>
      </w:ins>
      <w:del w:id="13" w:author="Yasser Arafat Parambathkandy" w:date="2022-07-23T12:01:00Z">
        <w:r w:rsidDel="00612635">
          <w:delText>entitled</w:delText>
        </w:r>
        <w:r w:rsidDel="00612635">
          <w:rPr>
            <w:lang w:val="en-US"/>
          </w:rPr>
          <w:delText xml:space="preserve"> </w:delText>
        </w:r>
      </w:del>
      <w:r>
        <w:t>Convolutional Neural Networks for Sentence Classification</w:t>
      </w:r>
      <w:ins w:id="14" w:author="Yasser Arafat Parambathkandy" w:date="2022-07-23T12:11:00Z">
        <w:r w:rsidR="00656C95">
          <w:rPr>
            <w:lang w:val="en-US"/>
          </w:rPr>
          <w:t xml:space="preserve">, </w:t>
        </w:r>
      </w:ins>
      <w:del w:id="15" w:author="Yasser Arafat Parambathkandy" w:date="2022-07-24T22:50:00Z">
        <w:r w:rsidDel="000241A5">
          <w:rPr>
            <w:lang w:val="en-US"/>
          </w:rPr>
          <w:delText xml:space="preserve"> </w:delText>
        </w:r>
        <w:r w:rsidDel="000241A5">
          <w:delText>has</w:delText>
        </w:r>
      </w:del>
      <w:ins w:id="16" w:author="Yasser Arafat Parambathkandy" w:date="2022-07-24T22:50:00Z">
        <w:r w:rsidR="000241A5">
          <w:rPr>
            <w:lang w:val="en-US"/>
          </w:rPr>
          <w:t>he has</w:t>
        </w:r>
      </w:ins>
      <w:r>
        <w:t xml:space="preserve"> </w:t>
      </w:r>
      <w:ins w:id="17" w:author="Yasser Arafat Parambathkandy" w:date="2022-07-23T12:01:00Z">
        <w:r w:rsidR="00612635">
          <w:rPr>
            <w:lang w:val="en-US"/>
          </w:rPr>
          <w:t xml:space="preserve">described the </w:t>
        </w:r>
      </w:ins>
      <w:del w:id="18" w:author="Yasser Arafat Parambathkandy" w:date="2022-07-23T12:01:00Z">
        <w:r w:rsidDel="00612635">
          <w:delText xml:space="preserve">performed </w:delText>
        </w:r>
      </w:del>
      <w:del w:id="19" w:author="Joshua Robert Kloc" w:date="2022-07-24T18:47:00Z">
        <w:r w:rsidDel="0042604F">
          <w:delText>a</w:delText>
        </w:r>
      </w:del>
      <w:r>
        <w:t xml:space="preserve"> series of experiments </w:t>
      </w:r>
      <w:ins w:id="20" w:author="Yasser Arafat Parambathkandy" w:date="2022-07-23T12:11:00Z">
        <w:r w:rsidR="00656C95">
          <w:rPr>
            <w:lang w:val="en-US"/>
          </w:rPr>
          <w:t xml:space="preserve">performed </w:t>
        </w:r>
      </w:ins>
      <w:r>
        <w:t>with CNN on pretrained word-vector for sentence classification</w:t>
      </w:r>
      <w:del w:id="21" w:author="Yasser Arafat Parambathkandy" w:date="2022-07-23T12:06:00Z">
        <w:r w:rsidR="009B5216" w:rsidDel="007B72B6">
          <w:rPr>
            <w:lang w:val="en-US"/>
          </w:rPr>
          <w:delText xml:space="preserve"> [2]</w:delText>
        </w:r>
      </w:del>
      <w:r>
        <w:t xml:space="preserve">. </w:t>
      </w:r>
      <w:del w:id="22" w:author="Yasser Arafat Parambathkandy" w:date="2022-07-23T12:03:00Z">
        <w:r w:rsidDel="007B72B6">
          <w:delText>According to</w:delText>
        </w:r>
        <w:r w:rsidDel="007B72B6">
          <w:rPr>
            <w:lang w:val="en-US"/>
          </w:rPr>
          <w:delText xml:space="preserve"> </w:delText>
        </w:r>
        <w:r w:rsidDel="007B72B6">
          <w:delText xml:space="preserve">his </w:delText>
        </w:r>
      </w:del>
      <w:ins w:id="23" w:author="Yasser Arafat Parambathkandy" w:date="2022-07-23T12:03:00Z">
        <w:r w:rsidR="007B72B6">
          <w:rPr>
            <w:lang w:val="en-US"/>
          </w:rPr>
          <w:t>Th</w:t>
        </w:r>
      </w:ins>
      <w:ins w:id="24" w:author="Yasser Arafat Parambathkandy" w:date="2022-07-23T12:12:00Z">
        <w:r w:rsidR="00656C95">
          <w:rPr>
            <w:lang w:val="en-US"/>
          </w:rPr>
          <w:t>e</w:t>
        </w:r>
      </w:ins>
      <w:ins w:id="25" w:author="Yasser Arafat Parambathkandy" w:date="2022-07-23T12:03:00Z">
        <w:r w:rsidR="007B72B6">
          <w:rPr>
            <w:lang w:val="en-US"/>
          </w:rPr>
          <w:t xml:space="preserve"> </w:t>
        </w:r>
      </w:ins>
      <w:r>
        <w:t>paper</w:t>
      </w:r>
      <w:ins w:id="26" w:author="Yasser Arafat Parambathkandy" w:date="2022-07-23T12:06:00Z">
        <w:r w:rsidR="007B72B6">
          <w:rPr>
            <w:lang w:val="en-US"/>
          </w:rPr>
          <w:t xml:space="preserve"> uses </w:t>
        </w:r>
      </w:ins>
      <w:del w:id="27" w:author="Yasser Arafat Parambathkandy" w:date="2022-07-23T12:06:00Z">
        <w:r w:rsidDel="007B72B6">
          <w:delText xml:space="preserve">, a </w:delText>
        </w:r>
      </w:del>
      <w:r>
        <w:t xml:space="preserve">little hyper parameters </w:t>
      </w:r>
      <w:commentRangeStart w:id="28"/>
      <w:commentRangeStart w:id="29"/>
      <w:r w:rsidRPr="000241A5">
        <w:t>tu</w:t>
      </w:r>
      <w:del w:id="30" w:author="Yasser Arafat Parambathkandy" w:date="2022-07-24T22:39:00Z">
        <w:r w:rsidRPr="000241A5" w:rsidDel="00EE5CC4">
          <w:delText>r</w:delText>
        </w:r>
      </w:del>
      <w:r w:rsidRPr="000241A5">
        <w:t>ning</w:t>
      </w:r>
      <w:commentRangeEnd w:id="28"/>
      <w:r w:rsidR="0042604F" w:rsidRPr="000241A5">
        <w:rPr>
          <w:rStyle w:val="CommentReference"/>
          <w:spacing w:val="0"/>
          <w:lang w:val="en-US" w:eastAsia="en-US"/>
        </w:rPr>
        <w:commentReference w:id="28"/>
      </w:r>
      <w:commentRangeEnd w:id="29"/>
      <w:r w:rsidR="000241A5" w:rsidRPr="000241A5">
        <w:rPr>
          <w:rStyle w:val="CommentReference"/>
          <w:spacing w:val="0"/>
          <w:lang w:val="en-US" w:eastAsia="en-US"/>
        </w:rPr>
        <w:commentReference w:id="29"/>
      </w:r>
      <w:r>
        <w:t xml:space="preserve"> and static vectors</w:t>
      </w:r>
      <w:r>
        <w:rPr>
          <w:lang w:val="en-US"/>
        </w:rPr>
        <w:t xml:space="preserve"> </w:t>
      </w:r>
      <w:r>
        <w:t xml:space="preserve">in a simple model (CNN-statics) </w:t>
      </w:r>
      <w:ins w:id="31" w:author="Yasser Arafat Parambathkandy" w:date="2022-07-23T12:12:00Z">
        <w:r w:rsidR="00656C95">
          <w:rPr>
            <w:lang w:val="en-US"/>
          </w:rPr>
          <w:t xml:space="preserve">and observed remarkable </w:t>
        </w:r>
      </w:ins>
      <w:r>
        <w:t>perform</w:t>
      </w:r>
      <w:ins w:id="32" w:author="Yasser Arafat Parambathkandy" w:date="2022-07-23T12:12:00Z">
        <w:r w:rsidR="00656C95">
          <w:rPr>
            <w:lang w:val="en-US"/>
          </w:rPr>
          <w:t>ance</w:t>
        </w:r>
      </w:ins>
      <w:del w:id="33" w:author="Yasser Arafat Parambathkandy" w:date="2022-07-23T12:12:00Z">
        <w:r w:rsidDel="00656C95">
          <w:delText xml:space="preserve"> remarkably well</w:delText>
        </w:r>
      </w:del>
      <w:r>
        <w:t>,</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 xml:space="preserve">CNN model improves upon the state of the art on </w:t>
      </w:r>
      <w:ins w:id="34" w:author="Joshua Robert Kloc" w:date="2022-07-24T18:58:00Z">
        <w:r w:rsidR="00156791">
          <w:rPr>
            <w:lang w:val="en-US"/>
          </w:rPr>
          <w:t>four</w:t>
        </w:r>
      </w:ins>
      <w:del w:id="35" w:author="Joshua Robert Kloc" w:date="2022-07-24T18:58:00Z">
        <w:r w:rsidDel="00156791">
          <w:delText>4</w:delText>
        </w:r>
      </w:del>
      <w:ins w:id="36" w:author="Joshua Robert Kloc" w:date="2022-07-24T18:58:00Z">
        <w:r w:rsidR="00156791">
          <w:rPr>
            <w:lang w:val="en-US"/>
          </w:rPr>
          <w:t xml:space="preserve"> </w:t>
        </w:r>
      </w:ins>
      <w:del w:id="37" w:author="Joshua Robert Kloc" w:date="2022-07-24T18:58:00Z">
        <w:r w:rsidDel="00156791">
          <w:delText xml:space="preserve"> </w:delText>
        </w:r>
      </w:del>
      <w:r>
        <w:t xml:space="preserve">out of </w:t>
      </w:r>
      <w:ins w:id="38" w:author="Joshua Robert Kloc" w:date="2022-07-24T18:58:00Z">
        <w:r w:rsidR="00156791">
          <w:rPr>
            <w:lang w:val="en-US"/>
          </w:rPr>
          <w:t xml:space="preserve">seven </w:t>
        </w:r>
      </w:ins>
      <w:del w:id="39" w:author="Joshua Robert Kloc" w:date="2022-07-24T18:58:00Z">
        <w:r w:rsidDel="00156791">
          <w:delText>7</w:delText>
        </w:r>
      </w:del>
      <w:r>
        <w:rPr>
          <w:lang w:val="en-US"/>
        </w:rPr>
        <w:t xml:space="preserve"> </w:t>
      </w:r>
      <w:r>
        <w:t>tasks which include sentiment analysis and question</w:t>
      </w:r>
      <w:r>
        <w:rPr>
          <w:lang w:val="en-US"/>
        </w:rPr>
        <w:t xml:space="preserve"> </w:t>
      </w:r>
      <w:r>
        <w:t xml:space="preserve">classification. </w:t>
      </w:r>
    </w:p>
    <w:p w14:paraId="635DFEE8" w14:textId="78DC847A" w:rsidR="0079127A" w:rsidRDefault="00656C95" w:rsidP="002C6A21">
      <w:pPr>
        <w:pStyle w:val="BodyText"/>
      </w:pPr>
      <w:ins w:id="40" w:author="Yasser Arafat Parambathkandy" w:date="2022-07-23T12:13:00Z">
        <w:r>
          <w:rPr>
            <w:lang w:val="en-US"/>
          </w:rPr>
          <w:t>In</w:t>
        </w:r>
      </w:ins>
      <w:ins w:id="41" w:author="Joshua Robert Kloc" w:date="2022-07-24T21:28:00Z">
        <w:r w:rsidR="00092A1E">
          <w:rPr>
            <w:lang w:val="en-US"/>
          </w:rPr>
          <w:t xml:space="preserve"> </w:t>
        </w:r>
        <w:r w:rsidR="00092A1E">
          <w:t>“Using logistic regression method to classify tweets into the selected topics</w:t>
        </w:r>
      </w:ins>
      <w:ins w:id="42" w:author="Joshua Robert Kloc" w:date="2022-07-24T21:29:00Z">
        <w:r w:rsidR="00092A1E">
          <w:rPr>
            <w:lang w:val="en-US"/>
          </w:rPr>
          <w:t xml:space="preserve">” by </w:t>
        </w:r>
        <w:r w:rsidR="00092A1E">
          <w:t>S. T. Indra</w:t>
        </w:r>
        <w:r w:rsidR="00092A1E">
          <w:rPr>
            <w:lang w:val="en-US"/>
          </w:rPr>
          <w:t xml:space="preserve"> et al.</w:t>
        </w:r>
        <w:r w:rsidR="00092A1E">
          <w:t>,</w:t>
        </w:r>
      </w:ins>
      <w:ins w:id="43" w:author="Yasser Arafat Parambathkandy" w:date="2022-07-23T12:13:00Z">
        <w:del w:id="44" w:author="Joshua Robert Kloc" w:date="2022-07-24T21:29:00Z">
          <w:r w:rsidDel="00092A1E">
            <w:rPr>
              <w:lang w:val="en-US"/>
            </w:rPr>
            <w:delText xml:space="preserve"> </w:delText>
          </w:r>
        </w:del>
        <w:r>
          <w:rPr>
            <w:lang w:val="en-US"/>
          </w:rPr>
          <w:t xml:space="preserve">[3], </w:t>
        </w:r>
      </w:ins>
      <w:del w:id="45" w:author="Yasser Arafat Parambathkandy" w:date="2022-07-23T12:13:00Z">
        <w:r w:rsidR="0079127A" w:rsidDel="00656C95">
          <w:delText>Another such paper proposed a model for classifying tweets</w:delText>
        </w:r>
        <w:r w:rsidR="00F76F04" w:rsidDel="00656C95">
          <w:rPr>
            <w:lang w:val="en-US"/>
          </w:rPr>
          <w:delText>[3]</w:delText>
        </w:r>
        <w:r w:rsidR="0079127A" w:rsidDel="00656C95">
          <w:delText xml:space="preserve">. </w:delText>
        </w:r>
      </w:del>
      <w:del w:id="46" w:author="Joshua Robert Kloc" w:date="2022-07-24T18:52:00Z">
        <w:r w:rsidR="0079127A" w:rsidDel="00403567">
          <w:delText>The</w:delText>
        </w:r>
      </w:del>
      <w:ins w:id="47" w:author="Joshua Robert Kloc" w:date="2022-07-24T18:52:00Z">
        <w:r w:rsidR="00403567">
          <w:rPr>
            <w:lang w:val="en-US"/>
          </w:rPr>
          <w:t xml:space="preserve"> the</w:t>
        </w:r>
      </w:ins>
      <w:r w:rsidR="0079127A">
        <w:t xml:space="preserve"> authors </w:t>
      </w:r>
      <w:ins w:id="48" w:author="Yasser Arafat Parambathkandy" w:date="2022-07-23T12:14:00Z">
        <w:r w:rsidR="003147A4">
          <w:rPr>
            <w:lang w:val="en-US"/>
          </w:rPr>
          <w:t xml:space="preserve">have </w:t>
        </w:r>
      </w:ins>
      <w:r w:rsidR="0079127A">
        <w:t xml:space="preserve">used </w:t>
      </w:r>
      <w:del w:id="49" w:author="Yasser Arafat Parambathkandy" w:date="2022-07-23T12:14:00Z">
        <w:r w:rsidR="0079127A" w:rsidDel="003147A4">
          <w:delText xml:space="preserve">a </w:delText>
        </w:r>
      </w:del>
      <w:r w:rsidR="0079127A">
        <w:t>Logistic Regression model</w:t>
      </w:r>
      <w:ins w:id="50" w:author="Brad Staton" w:date="2022-07-23T13:20:00Z">
        <w:r w:rsidR="008525D7">
          <w:rPr>
            <w:lang w:val="en-US"/>
          </w:rPr>
          <w:t>s</w:t>
        </w:r>
      </w:ins>
      <w:r w:rsidR="0079127A">
        <w:t xml:space="preserve"> </w:t>
      </w:r>
      <w:del w:id="51" w:author="Yasser Arafat Parambathkandy" w:date="2022-07-23T12:14:00Z">
        <w:r w:rsidR="0079127A" w:rsidDel="00B803AC">
          <w:delText xml:space="preserve">in order </w:delText>
        </w:r>
      </w:del>
      <w:r w:rsidR="0079127A">
        <w:t xml:space="preserve">to classify tweets according to the topic. The </w:t>
      </w:r>
      <w:ins w:id="52" w:author="Yasser Arafat Parambathkandy" w:date="2022-07-23T12:15:00Z">
        <w:r w:rsidR="00D71A5D">
          <w:rPr>
            <w:lang w:val="en-US"/>
          </w:rPr>
          <w:t xml:space="preserve">tweets are </w:t>
        </w:r>
      </w:ins>
      <w:del w:id="53" w:author="Yasser Arafat Parambathkandy" w:date="2022-07-23T12:15:00Z">
        <w:r w:rsidR="0079127A" w:rsidDel="00D71A5D">
          <w:delText xml:space="preserve">model first </w:delText>
        </w:r>
      </w:del>
      <w:r w:rsidR="0079127A">
        <w:t xml:space="preserve">transformed </w:t>
      </w:r>
      <w:del w:id="54" w:author="Yasser Arafat Parambathkandy" w:date="2022-07-23T12:16:00Z">
        <w:r w:rsidR="0079127A" w:rsidDel="00D71A5D">
          <w:delText xml:space="preserve">the tweets </w:delText>
        </w:r>
      </w:del>
      <w:r w:rsidR="0079127A">
        <w:t>into vector</w:t>
      </w:r>
      <w:r w:rsidR="00405890">
        <w:rPr>
          <w:lang w:val="en-US"/>
        </w:rPr>
        <w:t>s</w:t>
      </w:r>
      <w:r w:rsidR="0079127A">
        <w:t xml:space="preserve">, which is similar to the </w:t>
      </w:r>
      <w:ins w:id="55" w:author="Yasser Arafat Parambathkandy" w:date="2022-07-23T12:16:00Z">
        <w:r w:rsidR="00D71A5D">
          <w:rPr>
            <w:lang w:val="en-US"/>
          </w:rPr>
          <w:t xml:space="preserve">approach used in paper </w:t>
        </w:r>
      </w:ins>
      <w:del w:id="56" w:author="Yasser Arafat Parambathkandy" w:date="2022-07-23T12:16:00Z">
        <w:r w:rsidR="0079127A" w:rsidDel="00D71A5D">
          <w:delText xml:space="preserve">one mentioned about by another paper  </w:delText>
        </w:r>
      </w:del>
      <w:r w:rsidR="00137466">
        <w:rPr>
          <w:lang w:val="en-US"/>
        </w:rPr>
        <w:t>[4]</w:t>
      </w:r>
      <w:r w:rsidR="0079127A">
        <w:t xml:space="preserve">.  The model </w:t>
      </w:r>
      <w:ins w:id="57" w:author="Yasser Arafat Parambathkandy" w:date="2022-07-23T12:16:00Z">
        <w:r w:rsidR="00D71A5D">
          <w:rPr>
            <w:lang w:val="en-US"/>
          </w:rPr>
          <w:t xml:space="preserve">was built using </w:t>
        </w:r>
      </w:ins>
      <w:del w:id="58" w:author="Yasser Arafat Parambathkandy" w:date="2022-07-23T12:16:00Z">
        <w:r w:rsidR="0079127A" w:rsidDel="00D71A5D">
          <w:delText xml:space="preserve">used </w:delText>
        </w:r>
      </w:del>
      <w:r w:rsidR="0079127A">
        <w:t xml:space="preserve">the word vector </w:t>
      </w:r>
      <w:ins w:id="59" w:author="Yasser Arafat Parambathkandy" w:date="2022-07-23T12:17:00Z">
        <w:r w:rsidR="00D71A5D">
          <w:rPr>
            <w:lang w:val="en-US"/>
          </w:rPr>
          <w:t xml:space="preserve">and </w:t>
        </w:r>
      </w:ins>
      <w:del w:id="60" w:author="Yasser Arafat Parambathkandy" w:date="2022-07-23T12:17:00Z">
        <w:r w:rsidR="0079127A" w:rsidDel="00D71A5D">
          <w:delText xml:space="preserve">to calculate </w:delText>
        </w:r>
      </w:del>
      <w:r w:rsidR="0079127A">
        <w:t>accuracy</w:t>
      </w:r>
      <w:ins w:id="61" w:author="Yasser Arafat Parambathkandy" w:date="2022-07-23T12:17:00Z">
        <w:r w:rsidR="00D71A5D">
          <w:rPr>
            <w:lang w:val="en-US"/>
          </w:rPr>
          <w:t xml:space="preserve"> is calculated</w:t>
        </w:r>
      </w:ins>
      <w:r w:rsidR="0079127A">
        <w:t xml:space="preserve">. The confusion matrix showed an accuracy of around 92%. A wide variety of classification techniques have been used to document classification </w:t>
      </w:r>
      <w:r w:rsidR="003B350F">
        <w:rPr>
          <w:lang w:val="en-US"/>
        </w:rPr>
        <w:t>[5</w:t>
      </w:r>
      <w:r w:rsidR="0079127A">
        <w:t xml:space="preserve">]. The models developed include Naive Bayes, Logistic Regression, Support Vector Machine (SVM), an ensemble of Naive Bayes and Logistic Regression and Random Forest. While all of the models provided high accuracy rates, the F1 score and ROC provided more meaningful model performance metrics due the data being </w:t>
      </w:r>
      <w:proofErr w:type="spellStart"/>
      <w:r w:rsidR="00405890">
        <w:rPr>
          <w:lang w:val="en-US"/>
        </w:rPr>
        <w:t>im</w:t>
      </w:r>
      <w:proofErr w:type="spellEnd"/>
      <w:r w:rsidR="0079127A">
        <w:t>balanced</w:t>
      </w:r>
      <w:r w:rsidR="00110664">
        <w:rPr>
          <w:lang w:val="en-US"/>
        </w:rPr>
        <w:t xml:space="preserve"> [6]</w:t>
      </w:r>
      <w:r w:rsidR="0079127A">
        <w:t xml:space="preserve">. </w:t>
      </w:r>
    </w:p>
    <w:p w14:paraId="28090816" w14:textId="5BCAEAB9" w:rsidR="0079127A" w:rsidRDefault="00D71A5D" w:rsidP="0079127A">
      <w:pPr>
        <w:pStyle w:val="BodyText"/>
      </w:pPr>
      <w:ins w:id="62" w:author="Yasser Arafat Parambathkandy" w:date="2022-07-23T12:18:00Z">
        <w:r>
          <w:rPr>
            <w:lang w:val="en-US"/>
          </w:rPr>
          <w:lastRenderedPageBreak/>
          <w:t xml:space="preserve">The </w:t>
        </w:r>
      </w:ins>
      <w:del w:id="63" w:author="Yasser Arafat Parambathkandy" w:date="2022-07-23T12:18:00Z">
        <w:r w:rsidR="0079127A" w:rsidDel="00D71A5D">
          <w:delText xml:space="preserve">In another </w:delText>
        </w:r>
      </w:del>
      <w:r w:rsidR="0079127A">
        <w:t>research</w:t>
      </w:r>
      <w:r w:rsidR="00B420FE">
        <w:rPr>
          <w:lang w:val="en-US"/>
        </w:rPr>
        <w:t xml:space="preserve"> </w:t>
      </w:r>
      <w:ins w:id="64" w:author="Yasser Arafat Parambathkandy" w:date="2022-07-23T12:18:00Z">
        <w:r>
          <w:rPr>
            <w:lang w:val="en-US"/>
          </w:rPr>
          <w:t xml:space="preserve">performed by </w:t>
        </w:r>
        <w:r w:rsidRPr="00D71A5D">
          <w:rPr>
            <w:lang w:val="en-US"/>
          </w:rPr>
          <w:t xml:space="preserve">Yan-Shi Dong and </w:t>
        </w:r>
        <w:proofErr w:type="spellStart"/>
        <w:r w:rsidRPr="00D71A5D">
          <w:rPr>
            <w:lang w:val="en-US"/>
          </w:rPr>
          <w:t>Ke</w:t>
        </w:r>
        <w:proofErr w:type="spellEnd"/>
        <w:r w:rsidRPr="00D71A5D">
          <w:rPr>
            <w:lang w:val="en-US"/>
          </w:rPr>
          <w:t xml:space="preserve">-Song Han </w:t>
        </w:r>
      </w:ins>
      <w:r w:rsidR="00B420FE">
        <w:rPr>
          <w:lang w:val="en-US"/>
        </w:rPr>
        <w:t>[7]</w:t>
      </w:r>
      <w:del w:id="65" w:author="Joshua Robert Kloc" w:date="2022-07-24T18:55:00Z">
        <w:r w:rsidR="00B420FE" w:rsidDel="00403567">
          <w:rPr>
            <w:lang w:val="en-US"/>
          </w:rPr>
          <w:delText>,</w:delText>
        </w:r>
      </w:del>
      <w:r w:rsidR="00B420FE">
        <w:rPr>
          <w:lang w:val="en-US"/>
        </w:rPr>
        <w:t xml:space="preserve"> </w:t>
      </w:r>
      <w:del w:id="66" w:author="Yasser Arafat Parambathkandy" w:date="2022-07-23T12:18:00Z">
        <w:r w:rsidR="0079127A" w:rsidDel="00D71A5D">
          <w:delText xml:space="preserve">it </w:delText>
        </w:r>
      </w:del>
      <w:r w:rsidR="0079127A">
        <w:t>focuses on the automatic keyword-based operations carried out in terms of keyword indexing, classiﬁcation, clustering along with ﬁve different keyword extraction methods. In addition, 2-way ANOVA has been used to validate the performed analysis. The study states that the use of</w:t>
      </w:r>
      <w:r w:rsidR="00405890">
        <w:rPr>
          <w:lang w:val="en-US"/>
        </w:rPr>
        <w:t xml:space="preserve"> an</w:t>
      </w:r>
      <w:r w:rsidR="0079127A">
        <w:t xml:space="preserve"> ensemble approach consisting of Bagging based Random Forest method provided the accuracy around 93%. Various SVM and Naive Bayes approaches are used and compared </w:t>
      </w:r>
      <w:ins w:id="67" w:author="Joshua Robert Kloc" w:date="2022-07-24T18:56:00Z">
        <w:r w:rsidR="00403567">
          <w:rPr>
            <w:lang w:val="en-US"/>
          </w:rPr>
          <w:t xml:space="preserve">in </w:t>
        </w:r>
      </w:ins>
      <w:del w:id="68" w:author="Joshua Robert Kloc" w:date="2022-07-24T18:56:00Z">
        <w:r w:rsidR="0079127A" w:rsidDel="00403567">
          <w:delText>and</w:delText>
        </w:r>
      </w:del>
      <w:r w:rsidR="0079127A">
        <w:t xml:space="preserve">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w:t>
      </w:r>
      <w:proofErr w:type="spellStart"/>
      <w:r>
        <w:t>Lemmatizer</w:t>
      </w:r>
      <w:proofErr w:type="spellEnd"/>
      <w:r>
        <w:t xml:space="preserve">) were used and fed separately to the model. The results stated that Stemming provided better results and chi-squared was an added advantage as it improved the model. </w:t>
      </w:r>
    </w:p>
    <w:p w14:paraId="4F2DF8F9" w14:textId="28DF88C9" w:rsidR="009303D9" w:rsidRDefault="0079127A" w:rsidP="0079127A">
      <w:pPr>
        <w:pStyle w:val="BodyText"/>
      </w:pPr>
      <w:r>
        <w:t xml:space="preserve">Text classiﬁcation was used for identifying tweets related to suicides </w:t>
      </w:r>
      <w:r w:rsidR="00FD2D44">
        <w:rPr>
          <w:lang w:val="en-US"/>
        </w:rPr>
        <w:t>[9]</w:t>
      </w:r>
      <w:r>
        <w:t xml:space="preserve">. This was done with the motive of reducing the negative impact of tweets. The models used for this project included SVM, Naive Bayes and Random Forest. Decision </w:t>
      </w:r>
      <w:ins w:id="69" w:author="Joshua Robert Kloc" w:date="2022-07-24T19:01:00Z">
        <w:r w:rsidR="00156791">
          <w:rPr>
            <w:lang w:val="en-US"/>
          </w:rPr>
          <w:t>T</w:t>
        </w:r>
      </w:ins>
      <w:del w:id="70" w:author="Joshua Robert Kloc" w:date="2022-07-24T19:01:00Z">
        <w:r w:rsidDel="00156791">
          <w:delText>t</w:delText>
        </w:r>
      </w:del>
      <w:proofErr w:type="spellStart"/>
      <w:r>
        <w:t>ree</w:t>
      </w:r>
      <w:proofErr w:type="spellEnd"/>
      <w:r>
        <w:t xml:space="preserve"> performed the best </w:t>
      </w:r>
      <w:del w:id="71" w:author="Joshua Robert Kloc" w:date="2022-07-24T19:02:00Z">
        <w:r w:rsidDel="00156791">
          <w:delText>in</w:delText>
        </w:r>
      </w:del>
      <w:r>
        <w:t xml:space="preserve"> among the three models implemented. The F-measure ranged from 0.346 to 0.778.</w:t>
      </w:r>
    </w:p>
    <w:p w14:paraId="27765CF7" w14:textId="7BE5C18A" w:rsidR="007205C3" w:rsidRDefault="007205C3" w:rsidP="0079127A">
      <w:pPr>
        <w:pStyle w:val="BodyText"/>
      </w:pPr>
      <w:proofErr w:type="spellStart"/>
      <w:r w:rsidRPr="007205C3">
        <w:t>Abdalraouf</w:t>
      </w:r>
      <w:proofErr w:type="spellEnd"/>
      <w:r w:rsidRPr="007205C3">
        <w:t xml:space="preserve"> </w:t>
      </w:r>
      <w:proofErr w:type="spellStart"/>
      <w:r w:rsidRPr="007205C3">
        <w:t>Hassana</w:t>
      </w:r>
      <w:proofErr w:type="spellEnd"/>
      <w:r w:rsidRPr="007205C3">
        <w:t xml:space="preserve"> and </w:t>
      </w:r>
      <w:proofErr w:type="spellStart"/>
      <w:r w:rsidRPr="007205C3">
        <w:t>Ausif</w:t>
      </w:r>
      <w:proofErr w:type="spellEnd"/>
      <w:r w:rsidRPr="007205C3">
        <w:t xml:space="preserve"> Mahmood at the University of Bridgeport have </w:t>
      </w:r>
      <w:ins w:id="72" w:author="Yasser Arafat Parambathkandy" w:date="2022-07-23T12:59:00Z">
        <w:r w:rsidR="006E0DE7">
          <w:rPr>
            <w:lang w:val="en-US"/>
          </w:rPr>
          <w:t xml:space="preserve">performed </w:t>
        </w:r>
      </w:ins>
      <w:del w:id="73" w:author="Yasser Arafat Parambathkandy" w:date="2022-07-23T12:20:00Z">
        <w:r w:rsidRPr="007205C3" w:rsidDel="00B202B8">
          <w:delText xml:space="preserve">done </w:delText>
        </w:r>
      </w:del>
      <w:r w:rsidRPr="007205C3">
        <w:t>research on Deep Learning for Sentence Classification</w:t>
      </w:r>
      <w:ins w:id="74" w:author="Yasser Arafat Parambathkandy" w:date="2022-07-23T12:20:00Z">
        <w:r w:rsidR="00B202B8">
          <w:rPr>
            <w:lang w:val="en-US"/>
          </w:rPr>
          <w:t xml:space="preserve"> [10]</w:t>
        </w:r>
      </w:ins>
      <w:r w:rsidRPr="007205C3">
        <w:t xml:space="preserve">.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words of Google News. </w:t>
      </w:r>
      <w:commentRangeStart w:id="75"/>
      <w:r w:rsidRPr="000241A5">
        <w:t>The use of a pre-trained word vector offers several advantages. A similar word is clustered together. LSTM is used to avoid the problem of vanishing gradient</w:t>
      </w:r>
      <w:commentRangeEnd w:id="75"/>
      <w:r w:rsidR="00821956" w:rsidRPr="000241A5">
        <w:rPr>
          <w:rStyle w:val="CommentReference"/>
          <w:spacing w:val="0"/>
          <w:lang w:val="en-US" w:eastAsia="en-US"/>
        </w:rPr>
        <w:commentReference w:id="75"/>
      </w:r>
      <w:r w:rsidRPr="007205C3">
        <w: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w:t>
      </w:r>
      <w:r w:rsidR="00405890">
        <w:rPr>
          <w:lang w:val="en-US"/>
        </w:rPr>
        <w:t xml:space="preserve"> and </w:t>
      </w:r>
      <w:r w:rsidRPr="007205C3">
        <w:t xml:space="preserve">10% of </w:t>
      </w:r>
      <w:r w:rsidR="00405890">
        <w:rPr>
          <w:lang w:val="en-US"/>
        </w:rPr>
        <w:t xml:space="preserve">the </w:t>
      </w:r>
      <w:r w:rsidRPr="007205C3">
        <w:t>training data was taken for validation. Their model provides a 14.3% error rate for SST</w:t>
      </w:r>
      <w:r w:rsidR="008950EB">
        <w:rPr>
          <w:lang w:val="en-US"/>
        </w:rPr>
        <w:t>B</w:t>
      </w:r>
      <w:r w:rsidRPr="007205C3">
        <w:t xml:space="preserve"> and an 11.3% error rate for IMDB</w:t>
      </w:r>
      <w:del w:id="76" w:author="Yasser Arafat Parambathkandy" w:date="2022-07-23T12:20:00Z">
        <w:r w:rsidR="00595A9C" w:rsidDel="00B202B8">
          <w:rPr>
            <w:lang w:val="en-US"/>
          </w:rPr>
          <w:delText xml:space="preserve"> [1</w:delText>
        </w:r>
        <w:r w:rsidR="00C820DE" w:rsidDel="00B202B8">
          <w:rPr>
            <w:lang w:val="en-US"/>
          </w:rPr>
          <w:delText>0</w:delText>
        </w:r>
        <w:r w:rsidR="00595A9C" w:rsidDel="00B202B8">
          <w:rPr>
            <w:lang w:val="en-US"/>
          </w:rPr>
          <w:delText>]</w:delText>
        </w:r>
      </w:del>
      <w:r w:rsidRPr="007205C3">
        <w:t>.</w:t>
      </w:r>
    </w:p>
    <w:p w14:paraId="134E6061" w14:textId="4FDE95BB" w:rsidR="00AE10E3" w:rsidRDefault="00AE10E3" w:rsidP="0079127A">
      <w:pPr>
        <w:pStyle w:val="BodyText"/>
      </w:pPr>
      <w:r w:rsidRPr="00AE10E3">
        <w:t>Ashwin Dhakal and his co-authors, in their paper</w:t>
      </w:r>
      <w:ins w:id="77" w:author="Yasser Arafat Parambathkandy" w:date="2022-07-23T12:22:00Z">
        <w:r w:rsidR="00B202B8">
          <w:rPr>
            <w:lang w:val="en-US"/>
          </w:rPr>
          <w:t xml:space="preserve"> [11]</w:t>
        </w:r>
      </w:ins>
      <w:r w:rsidRPr="00AE10E3">
        <w:t xml:space="preserve"> - Exploring Deep Learning in Semantic Question Matching </w:t>
      </w:r>
      <w:del w:id="78" w:author="Yasser Arafat Parambathkandy" w:date="2022-07-23T12:22:00Z">
        <w:r w:rsidRPr="00AE10E3" w:rsidDel="00B202B8">
          <w:delText xml:space="preserve">has </w:delText>
        </w:r>
      </w:del>
      <w:ins w:id="79" w:author="Yasser Arafat Parambathkandy" w:date="2022-07-23T12:22:00Z">
        <w:r w:rsidR="00B202B8">
          <w:rPr>
            <w:lang w:val="en-US"/>
          </w:rPr>
          <w:t>have</w:t>
        </w:r>
        <w:r w:rsidR="00B202B8" w:rsidRPr="00AE10E3">
          <w:t xml:space="preserve"> </w:t>
        </w:r>
      </w:ins>
      <w:r w:rsidRPr="00AE10E3">
        <w:t xml:space="preserve">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NLTK mathematics, </w:t>
      </w:r>
      <w:proofErr w:type="spellStart"/>
      <w:r w:rsidRPr="00AE10E3">
        <w:t>Fuzzywuzzy</w:t>
      </w:r>
      <w:proofErr w:type="spellEnd"/>
      <w:r w:rsidRPr="00AE10E3">
        <w:t xml:space="preserve"> features, and Word mover distances combined with vector distances</w:t>
      </w:r>
      <w:del w:id="80" w:author="Yasser Arafat Parambathkandy" w:date="2022-07-23T12:22:00Z">
        <w:r w:rsidRPr="00AE10E3" w:rsidDel="00B202B8">
          <w:delText xml:space="preserve"> [11]</w:delText>
        </w:r>
      </w:del>
      <w:r w:rsidRPr="00AE10E3">
        <w:t>.</w:t>
      </w:r>
    </w:p>
    <w:p w14:paraId="45254470" w14:textId="17A41B51" w:rsidR="002E2770" w:rsidRDefault="002E2770" w:rsidP="00E13CA7">
      <w:pPr>
        <w:pStyle w:val="BodyText"/>
        <w:rPr>
          <w:lang w:val="en-US"/>
        </w:rPr>
      </w:pPr>
      <w:proofErr w:type="spellStart"/>
      <w:r w:rsidRPr="002E2770">
        <w:t>Prudhvi</w:t>
      </w:r>
      <w:proofErr w:type="spellEnd"/>
      <w:r w:rsidRPr="002E2770">
        <w:t xml:space="preserve"> Raj, </w:t>
      </w:r>
      <w:proofErr w:type="spellStart"/>
      <w:r w:rsidRPr="002E2770">
        <w:t>Dachapally</w:t>
      </w:r>
      <w:proofErr w:type="spellEnd"/>
      <w:r w:rsidRPr="002E2770">
        <w:t xml:space="preserve"> and Srikanth </w:t>
      </w:r>
      <w:proofErr w:type="spellStart"/>
      <w:r w:rsidRPr="002E2770">
        <w:t>Ramanam</w:t>
      </w:r>
      <w:proofErr w:type="spellEnd"/>
      <w:r w:rsidRPr="002E2770">
        <w:t xml:space="preserve"> presented the paper </w:t>
      </w:r>
      <w:del w:id="81" w:author="Yasser Arafat Parambathkandy" w:date="2022-07-23T12:23:00Z">
        <w:r w:rsidRPr="002E2770" w:rsidDel="00B202B8">
          <w:delText>en</w:delText>
        </w:r>
      </w:del>
      <w:r w:rsidRPr="002E2770">
        <w:t xml:space="preserve">titled In-Depth Question Classification Using </w:t>
      </w:r>
      <w:r w:rsidRPr="002E2770">
        <w:t>Convolutional Neural Network. According to their paper</w:t>
      </w:r>
      <w:ins w:id="82" w:author="Yasser Arafat Parambathkandy" w:date="2022-07-23T12:23:00Z">
        <w:r w:rsidR="00B202B8">
          <w:rPr>
            <w:lang w:val="en-US"/>
          </w:rPr>
          <w:t>,</w:t>
        </w:r>
      </w:ins>
      <w:r w:rsidRPr="002E2770">
        <w:t xml:space="preserve"> typically CNN is used for image classification. CNN for NLP is not used often and is completely intuitive. They used two</w:t>
      </w:r>
      <w:r w:rsidR="00A63379">
        <w:rPr>
          <w:lang w:val="en-US"/>
        </w:rPr>
        <w:t>-</w:t>
      </w:r>
      <w:r w:rsidRPr="002E2770">
        <w:t xml:space="preserve">tier CNN that classifies questions into their main and subcategories. The architecture consists of one Convolutional layer that learns several filters for given heights (Bi-grams to Pent-grams), </w:t>
      </w:r>
      <w:del w:id="83" w:author="Joshua Robert Kloc" w:date="2022-07-24T20:43:00Z">
        <w:r w:rsidRPr="002E2770" w:rsidDel="00D1706E">
          <w:delText>after that</w:delText>
        </w:r>
      </w:del>
      <w:ins w:id="84" w:author="Joshua Robert Kloc" w:date="2022-07-24T20:43:00Z">
        <w:r w:rsidR="00D1706E">
          <w:rPr>
            <w:lang w:val="en-US"/>
          </w:rPr>
          <w:t xml:space="preserve">followed </w:t>
        </w:r>
      </w:ins>
      <w:ins w:id="85" w:author="Joshua Robert Kloc" w:date="2022-07-24T20:44:00Z">
        <w:r w:rsidR="00D1706E">
          <w:rPr>
            <w:lang w:val="en-US"/>
          </w:rPr>
          <w:t>by a</w:t>
        </w:r>
      </w:ins>
      <w:r w:rsidRPr="002E2770">
        <w:t xml:space="preserve"> 2-max-pooling layer that accumulates more information from the convolution layer. All the max</w:t>
      </w:r>
      <w:r w:rsidR="00CE15BC">
        <w:rPr>
          <w:lang w:val="en-US"/>
        </w:rPr>
        <w:t xml:space="preserve"> </w:t>
      </w:r>
      <w:r w:rsidRPr="002E2770">
        <w:t>pooled layers were merged to form a 2-fully connected layer with node 128 and 64</w:t>
      </w:r>
      <w:r w:rsidR="008F530F">
        <w:rPr>
          <w:lang w:val="en-US"/>
        </w:rPr>
        <w:t>.</w:t>
      </w:r>
      <w:r w:rsidR="00E13CA7">
        <w:rPr>
          <w:lang w:val="en-US"/>
        </w:rPr>
        <w:t xml:space="preserve"> </w:t>
      </w:r>
      <w:del w:id="86" w:author="Joshua Robert Kloc" w:date="2022-07-24T20:44:00Z">
        <w:r w:rsidR="00E13CA7" w:rsidRPr="00E13CA7" w:rsidDel="00D1706E">
          <w:rPr>
            <w:lang w:val="en-US"/>
          </w:rPr>
          <w:delText xml:space="preserve">The data used for training was </w:delText>
        </w:r>
        <w:r w:rsidR="00405890" w:rsidDel="00D1706E">
          <w:rPr>
            <w:lang w:val="en-US"/>
          </w:rPr>
          <w:delText>t</w:delText>
        </w:r>
      </w:del>
      <w:ins w:id="87" w:author="Joshua Robert Kloc" w:date="2022-07-24T20:44:00Z">
        <w:r w:rsidR="00D1706E">
          <w:rPr>
            <w:lang w:val="en-US"/>
          </w:rPr>
          <w:t>T</w:t>
        </w:r>
      </w:ins>
      <w:r w:rsidR="00405890">
        <w:rPr>
          <w:lang w:val="en-US"/>
        </w:rPr>
        <w:t xml:space="preserve">he </w:t>
      </w:r>
      <w:r w:rsidR="00E13CA7" w:rsidRPr="00E13CA7">
        <w:rPr>
          <w:lang w:val="en-US"/>
        </w:rPr>
        <w:t>question classification</w:t>
      </w:r>
      <w:r w:rsidR="00E13CA7">
        <w:rPr>
          <w:lang w:val="en-US"/>
        </w:rPr>
        <w:t xml:space="preserve"> </w:t>
      </w:r>
      <w:r w:rsidR="00E13CA7" w:rsidRPr="00E13CA7">
        <w:rPr>
          <w:lang w:val="en-US"/>
        </w:rPr>
        <w:t>dataset by the University of Illinois, Urbana Champaign</w:t>
      </w:r>
      <w:ins w:id="88" w:author="Joshua Robert Kloc" w:date="2022-07-24T20:45:00Z">
        <w:r w:rsidR="00D1706E">
          <w:rPr>
            <w:lang w:val="en-US"/>
          </w:rPr>
          <w:t xml:space="preserve"> was used to train the model</w:t>
        </w:r>
      </w:ins>
      <w:r w:rsidR="00E13CA7" w:rsidRPr="00E13CA7">
        <w:rPr>
          <w:lang w:val="en-US"/>
        </w:rPr>
        <w:t>.</w:t>
      </w:r>
      <w:r w:rsidR="00E13CA7">
        <w:rPr>
          <w:lang w:val="en-US"/>
        </w:rPr>
        <w:t xml:space="preserve"> </w:t>
      </w:r>
      <w:ins w:id="89" w:author="Joshua Robert Kloc" w:date="2022-07-24T20:55:00Z">
        <w:r w:rsidR="007B1AD3">
          <w:rPr>
            <w:lang w:val="en-US"/>
          </w:rPr>
          <w:t>The team utilize</w:t>
        </w:r>
      </w:ins>
      <w:ins w:id="90" w:author="Joshua Robert Kloc" w:date="2022-07-24T20:56:00Z">
        <w:r w:rsidR="007B1AD3">
          <w:rPr>
            <w:lang w:val="en-US"/>
          </w:rPr>
          <w:t>d</w:t>
        </w:r>
      </w:ins>
      <w:ins w:id="91" w:author="Joshua Robert Kloc" w:date="2022-07-24T20:55:00Z">
        <w:r w:rsidR="007B1AD3">
          <w:rPr>
            <w:lang w:val="en-US"/>
          </w:rPr>
          <w:t xml:space="preserve"> two</w:t>
        </w:r>
      </w:ins>
      <w:ins w:id="92" w:author="Joshua Robert Kloc" w:date="2022-07-24T20:56:00Z">
        <w:r w:rsidR="007B1AD3">
          <w:rPr>
            <w:lang w:val="en-US"/>
          </w:rPr>
          <w:t xml:space="preserve"> </w:t>
        </w:r>
      </w:ins>
      <w:ins w:id="93" w:author="Joshua Robert Kloc" w:date="2022-07-24T20:55:00Z">
        <w:r w:rsidR="007B1AD3">
          <w:rPr>
            <w:lang w:val="en-US"/>
          </w:rPr>
          <w:t>datasets</w:t>
        </w:r>
      </w:ins>
      <w:ins w:id="94" w:author="Joshua Robert Kloc" w:date="2022-07-24T20:56:00Z">
        <w:r w:rsidR="007B1AD3">
          <w:rPr>
            <w:lang w:val="en-US"/>
          </w:rPr>
          <w:t xml:space="preserve"> to test their model</w:t>
        </w:r>
      </w:ins>
      <w:ins w:id="95" w:author="Joshua Robert Kloc" w:date="2022-07-24T20:58:00Z">
        <w:r w:rsidR="007B1AD3">
          <w:rPr>
            <w:lang w:val="en-US"/>
          </w:rPr>
          <w:t>;</w:t>
        </w:r>
      </w:ins>
      <w:ins w:id="96" w:author="Joshua Robert Kloc" w:date="2022-07-24T20:56:00Z">
        <w:r w:rsidR="007B1AD3">
          <w:rPr>
            <w:lang w:val="en-US"/>
          </w:rPr>
          <w:t xml:space="preserve"> </w:t>
        </w:r>
      </w:ins>
      <w:ins w:id="97" w:author="Joshua Robert Kloc" w:date="2022-07-24T20:57:00Z">
        <w:r w:rsidR="007B1AD3">
          <w:rPr>
            <w:lang w:val="en-US"/>
          </w:rPr>
          <w:t>The TREC data</w:t>
        </w:r>
      </w:ins>
      <w:ins w:id="98" w:author="Joshua Robert Kloc" w:date="2022-07-24T20:58:00Z">
        <w:r w:rsidR="007B1AD3">
          <w:rPr>
            <w:lang w:val="en-US"/>
          </w:rPr>
          <w:t>s</w:t>
        </w:r>
      </w:ins>
      <w:ins w:id="99" w:author="Joshua Robert Kloc" w:date="2022-07-24T20:59:00Z">
        <w:r w:rsidR="007B1AD3">
          <w:rPr>
            <w:lang w:val="en-US"/>
          </w:rPr>
          <w:t xml:space="preserve">et, also from </w:t>
        </w:r>
        <w:del w:id="100" w:author="Yasser Arafat Parambathkandy" w:date="2022-07-24T22:39:00Z">
          <w:r w:rsidR="007B1AD3" w:rsidDel="00EE5CC4">
            <w:rPr>
              <w:lang w:val="en-US"/>
            </w:rPr>
            <w:delText xml:space="preserve">UIUC, </w:delText>
          </w:r>
        </w:del>
      </w:ins>
      <w:ins w:id="101" w:author="Joshua Robert Kloc" w:date="2022-07-24T20:57:00Z">
        <w:del w:id="102" w:author="Yasser Arafat Parambathkandy" w:date="2022-07-24T22:39:00Z">
          <w:r w:rsidR="007B1AD3" w:rsidDel="00EE5CC4">
            <w:rPr>
              <w:lang w:val="en-US"/>
            </w:rPr>
            <w:delText xml:space="preserve"> and</w:delText>
          </w:r>
        </w:del>
      </w:ins>
      <w:ins w:id="103" w:author="Yasser Arafat Parambathkandy" w:date="2022-07-24T22:39:00Z">
        <w:r w:rsidR="00EE5CC4">
          <w:rPr>
            <w:lang w:val="en-US"/>
          </w:rPr>
          <w:t>UIUC, and</w:t>
        </w:r>
      </w:ins>
      <w:ins w:id="104" w:author="Joshua Robert Kloc" w:date="2022-07-24T20:57:00Z">
        <w:r w:rsidR="007B1AD3">
          <w:rPr>
            <w:lang w:val="en-US"/>
          </w:rPr>
          <w:t xml:space="preserve"> a manually developed </w:t>
        </w:r>
      </w:ins>
      <w:ins w:id="105" w:author="Joshua Robert Kloc" w:date="2022-07-24T20:58:00Z">
        <w:r w:rsidR="007B1AD3">
          <w:rPr>
            <w:lang w:val="en-US"/>
          </w:rPr>
          <w:t xml:space="preserve">dataset sourced from Quora. </w:t>
        </w:r>
      </w:ins>
      <w:del w:id="106" w:author="Joshua Robert Kloc" w:date="2022-07-24T21:00:00Z">
        <w:r w:rsidR="00E13CA7" w:rsidRPr="00E13CA7" w:rsidDel="007B1AD3">
          <w:rPr>
            <w:lang w:val="en-US"/>
          </w:rPr>
          <w:delText>While testing their model, it was found that</w:delText>
        </w:r>
      </w:del>
      <w:ins w:id="107" w:author="Joshua Robert Kloc" w:date="2022-07-24T21:00:00Z">
        <w:r w:rsidR="007B1AD3">
          <w:rPr>
            <w:lang w:val="en-US"/>
          </w:rPr>
          <w:t xml:space="preserve">Test results </w:t>
        </w:r>
        <w:r w:rsidR="00120579">
          <w:rPr>
            <w:lang w:val="en-US"/>
          </w:rPr>
          <w:t xml:space="preserve">showed </w:t>
        </w:r>
        <w:del w:id="108" w:author="Yasser Arafat Parambathkandy" w:date="2022-07-24T22:45:00Z">
          <w:r w:rsidR="00120579" w:rsidDel="003A7826">
            <w:rPr>
              <w:lang w:val="en-US"/>
            </w:rPr>
            <w:delText xml:space="preserve">a </w:delText>
          </w:r>
        </w:del>
      </w:ins>
      <w:del w:id="109" w:author="Yasser Arafat Parambathkandy" w:date="2022-07-24T22:45:00Z">
        <w:r w:rsidR="00E13CA7" w:rsidRPr="00E13CA7" w:rsidDel="003A7826">
          <w:rPr>
            <w:lang w:val="en-US"/>
          </w:rPr>
          <w:delText xml:space="preserve"> 90.43</w:delText>
        </w:r>
      </w:del>
      <w:ins w:id="110" w:author="Yasser Arafat Parambathkandy" w:date="2022-07-24T22:45:00Z">
        <w:r w:rsidR="003A7826">
          <w:rPr>
            <w:lang w:val="en-US"/>
          </w:rPr>
          <w:t xml:space="preserve">a </w:t>
        </w:r>
        <w:r w:rsidR="003A7826" w:rsidRPr="00E13CA7">
          <w:rPr>
            <w:lang w:val="en-US"/>
          </w:rPr>
          <w:t>90.43</w:t>
        </w:r>
      </w:ins>
      <w:r w:rsidR="00E13CA7" w:rsidRPr="00E13CA7">
        <w:rPr>
          <w:lang w:val="en-US"/>
        </w:rPr>
        <w:t>%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w:t>
      </w:r>
      <w:del w:id="111" w:author="Joshua Robert Kloc" w:date="2022-07-24T21:00:00Z">
        <w:r w:rsidR="00E13CA7" w:rsidRPr="00E13CA7" w:rsidDel="00120579">
          <w:rPr>
            <w:lang w:val="en-US"/>
          </w:rPr>
          <w:delText xml:space="preserve"> which was manually collecte</w:delText>
        </w:r>
      </w:del>
      <w:del w:id="112" w:author="Joshua Robert Kloc" w:date="2022-07-24T21:04:00Z">
        <w:r w:rsidR="00E13CA7" w:rsidRPr="00E13CA7" w:rsidDel="00120579">
          <w:rPr>
            <w:lang w:val="en-US"/>
          </w:rPr>
          <w:delText>d</w:delText>
        </w:r>
      </w:del>
      <w:r w:rsidR="00E13CA7" w:rsidRPr="00E13CA7">
        <w:rPr>
          <w:lang w:val="en-US"/>
        </w:rPr>
        <w:t>. For TREC</w:t>
      </w:r>
      <w:ins w:id="113" w:author="Joshua Robert Kloc" w:date="2022-07-24T20:47:00Z">
        <w:r w:rsidR="00D1706E">
          <w:rPr>
            <w:lang w:val="en-US"/>
          </w:rPr>
          <w:t>,</w:t>
        </w:r>
      </w:ins>
      <w:r w:rsidR="00E13CA7" w:rsidRPr="00E13CA7">
        <w:rPr>
          <w:lang w:val="en-US"/>
        </w:rPr>
        <w:t xml:space="preserve"> </w:t>
      </w:r>
      <w:del w:id="114" w:author="Joshua Robert Kloc" w:date="2022-07-24T21:05:00Z">
        <w:r w:rsidR="00E13CA7" w:rsidRPr="00E13CA7" w:rsidDel="00120579">
          <w:rPr>
            <w:lang w:val="en-US"/>
          </w:rPr>
          <w:delText>93.4%</w:delText>
        </w:r>
        <w:r w:rsidR="00E13CA7" w:rsidDel="00120579">
          <w:rPr>
            <w:lang w:val="en-US"/>
          </w:rPr>
          <w:delText xml:space="preserve"> </w:delText>
        </w:r>
        <w:r w:rsidR="00E13CA7" w:rsidRPr="00E13CA7" w:rsidDel="00120579">
          <w:rPr>
            <w:lang w:val="en-US"/>
          </w:rPr>
          <w:delText xml:space="preserve">was the </w:delText>
        </w:r>
      </w:del>
      <w:r w:rsidR="00E13CA7" w:rsidRPr="00E13CA7">
        <w:rPr>
          <w:lang w:val="en-US"/>
        </w:rPr>
        <w:t>main category accuracy</w:t>
      </w:r>
      <w:ins w:id="115" w:author="Joshua Robert Kloc" w:date="2022-07-24T21:05:00Z">
        <w:r w:rsidR="00120579">
          <w:rPr>
            <w:lang w:val="en-US"/>
          </w:rPr>
          <w:t xml:space="preserve"> was 93.4</w:t>
        </w:r>
        <w:del w:id="116" w:author="Yasser Arafat Parambathkandy" w:date="2022-07-24T22:45:00Z">
          <w:r w:rsidR="00120579" w:rsidDel="003A7826">
            <w:rPr>
              <w:lang w:val="en-US"/>
            </w:rPr>
            <w:delText xml:space="preserve">% </w:delText>
          </w:r>
        </w:del>
      </w:ins>
      <w:del w:id="117" w:author="Yasser Arafat Parambathkandy" w:date="2022-07-24T22:45:00Z">
        <w:r w:rsidR="00E13CA7" w:rsidRPr="00E13CA7" w:rsidDel="003A7826">
          <w:rPr>
            <w:lang w:val="en-US"/>
          </w:rPr>
          <w:delText xml:space="preserve"> and</w:delText>
        </w:r>
      </w:del>
      <w:ins w:id="118" w:author="Yasser Arafat Parambathkandy" w:date="2022-07-24T22:45:00Z">
        <w:r w:rsidR="003A7826">
          <w:rPr>
            <w:lang w:val="en-US"/>
          </w:rPr>
          <w:t xml:space="preserve">% </w:t>
        </w:r>
        <w:r w:rsidR="003A7826" w:rsidRPr="00E13CA7">
          <w:rPr>
            <w:lang w:val="en-US"/>
          </w:rPr>
          <w:t>and</w:t>
        </w:r>
      </w:ins>
      <w:r w:rsidR="00E13CA7" w:rsidRPr="00E13CA7">
        <w:rPr>
          <w:lang w:val="en-US"/>
        </w:rPr>
        <w:t xml:space="preserve"> </w:t>
      </w:r>
      <w:del w:id="119" w:author="Joshua Robert Kloc" w:date="2022-07-24T21:06:00Z">
        <w:r w:rsidR="00E13CA7" w:rsidRPr="00E13CA7" w:rsidDel="00767F33">
          <w:rPr>
            <w:lang w:val="en-US"/>
          </w:rPr>
          <w:delText xml:space="preserve">87.4% </w:delText>
        </w:r>
      </w:del>
      <w:r w:rsidR="00E13CA7" w:rsidRPr="00E13CA7">
        <w:rPr>
          <w:lang w:val="en-US"/>
        </w:rPr>
        <w:t>subcategory</w:t>
      </w:r>
      <w:r w:rsidR="00E13CA7">
        <w:rPr>
          <w:lang w:val="en-US"/>
        </w:rPr>
        <w:t xml:space="preserve"> </w:t>
      </w:r>
      <w:r w:rsidR="00E13CA7" w:rsidRPr="00E13CA7">
        <w:rPr>
          <w:lang w:val="en-US"/>
        </w:rPr>
        <w:t>accuracy</w:t>
      </w:r>
      <w:ins w:id="120" w:author="Joshua Robert Kloc" w:date="2022-07-24T21:06:00Z">
        <w:r w:rsidR="00767F33">
          <w:rPr>
            <w:lang w:val="en-US"/>
          </w:rPr>
          <w:t xml:space="preserve"> returned 87.4%</w:t>
        </w:r>
      </w:ins>
      <w:r w:rsidR="00E13CA7" w:rsidRPr="00E13CA7">
        <w:rPr>
          <w:lang w:val="en-US"/>
        </w:rPr>
        <w:t xml:space="preserve"> </w:t>
      </w:r>
      <w:r w:rsidR="00E13CA7">
        <w:rPr>
          <w:lang w:val="en-US"/>
        </w:rPr>
        <w:t>[12]</w:t>
      </w:r>
      <w:r w:rsidR="00E13CA7" w:rsidRPr="00E13CA7">
        <w:rPr>
          <w:lang w:val="en-US"/>
        </w:rPr>
        <w:t>.</w:t>
      </w:r>
    </w:p>
    <w:p w14:paraId="418D5A94" w14:textId="47C8E2F8"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w:t>
      </w:r>
      <w:ins w:id="121" w:author="Joshua Robert Kloc" w:date="2022-07-24T21:07:00Z">
        <w:r w:rsidR="00767F33">
          <w:rPr>
            <w:lang w:val="en-US"/>
          </w:rPr>
          <w:t>-</w:t>
        </w:r>
      </w:ins>
      <w:r w:rsidRPr="001E3565">
        <w:rPr>
          <w:lang w:val="en-US"/>
        </w:rPr>
        <w:t xml:space="preserve">IDF approach to classify, where as their LSTM Neural Network (NN) is pretrained using </w:t>
      </w:r>
      <w:proofErr w:type="spellStart"/>
      <w:r w:rsidRPr="001E3565">
        <w:rPr>
          <w:lang w:val="en-US"/>
        </w:rPr>
        <w:t>GloVe</w:t>
      </w:r>
      <w:proofErr w:type="spellEnd"/>
      <w:r w:rsidRPr="001E3565">
        <w:rPr>
          <w:lang w:val="en-US"/>
        </w:rPr>
        <w:t xml:space="preser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71B30425"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del w:id="122" w:author="Yasser Arafat Parambathkandy" w:date="2022-07-23T12:25:00Z">
        <w:r w:rsidR="003A736B" w:rsidRPr="003A736B" w:rsidDel="00D756A5">
          <w:rPr>
            <w:lang w:val="en-US"/>
          </w:rPr>
          <w:delText xml:space="preserve">Our </w:delText>
        </w:r>
      </w:del>
      <w:ins w:id="123" w:author="Yasser Arafat Parambathkandy" w:date="2022-07-23T12:25:00Z">
        <w:r w:rsidR="00D756A5">
          <w:rPr>
            <w:lang w:val="en-US"/>
          </w:rPr>
          <w:t>Th</w:t>
        </w:r>
      </w:ins>
      <w:ins w:id="124" w:author="Yasser Arafat Parambathkandy" w:date="2022-07-23T12:26:00Z">
        <w:r w:rsidR="00D756A5">
          <w:rPr>
            <w:lang w:val="en-US"/>
          </w:rPr>
          <w:t xml:space="preserve">e models described in this </w:t>
        </w:r>
      </w:ins>
      <w:ins w:id="125" w:author="Yasser Arafat Parambathkandy" w:date="2022-07-23T12:25:00Z">
        <w:r w:rsidR="00D756A5">
          <w:rPr>
            <w:lang w:val="en-US"/>
          </w:rPr>
          <w:t>paper</w:t>
        </w:r>
        <w:r w:rsidR="00D756A5" w:rsidRPr="003A736B">
          <w:rPr>
            <w:lang w:val="en-US"/>
          </w:rPr>
          <w:t xml:space="preserve"> </w:t>
        </w:r>
      </w:ins>
      <w:del w:id="126" w:author="Yasser Arafat Parambathkandy" w:date="2022-07-23T12:26:00Z">
        <w:r w:rsidR="003A736B" w:rsidRPr="003A736B" w:rsidDel="00D756A5">
          <w:rPr>
            <w:lang w:val="en-US"/>
          </w:rPr>
          <w:delText xml:space="preserve">models </w:delText>
        </w:r>
      </w:del>
      <w:r w:rsidR="003A736B" w:rsidRPr="003A736B">
        <w:rPr>
          <w:lang w:val="en-US"/>
        </w:rPr>
        <w:t xml:space="preserve">will use sentence embedding with the goal of better performance </w:t>
      </w:r>
      <w:ins w:id="127" w:author="Yasser Arafat Parambathkandy" w:date="2022-07-23T12:26:00Z">
        <w:r w:rsidR="00D756A5">
          <w:rPr>
            <w:lang w:val="en-US"/>
          </w:rPr>
          <w:t xml:space="preserve">compared to </w:t>
        </w:r>
      </w:ins>
      <w:del w:id="128" w:author="Yasser Arafat Parambathkandy" w:date="2022-07-23T12:26:00Z">
        <w:r w:rsidR="003A736B" w:rsidRPr="003A736B" w:rsidDel="00D756A5">
          <w:rPr>
            <w:lang w:val="en-US"/>
          </w:rPr>
          <w:delText xml:space="preserve">than that of a </w:delText>
        </w:r>
      </w:del>
      <w:r w:rsidR="003A736B" w:rsidRPr="003A736B">
        <w:rPr>
          <w:lang w:val="en-US"/>
        </w:rPr>
        <w:t>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 </w:t>
      </w:r>
      <w:del w:id="129" w:author="Yasser Arafat Parambathkandy" w:date="2022-07-23T12:28:00Z">
        <w:r w:rsidDel="00D756A5">
          <w:rPr>
            <w:lang w:val="en-US"/>
          </w:rPr>
          <w:delText xml:space="preserve">In this </w:delText>
        </w:r>
        <w:r w:rsidR="00D12D1E" w:rsidDel="00D756A5">
          <w:rPr>
            <w:lang w:val="en-US"/>
          </w:rPr>
          <w:delText xml:space="preserve">research, </w:delText>
        </w:r>
      </w:del>
      <w:del w:id="130" w:author="Yasser Arafat Parambathkandy" w:date="2022-07-23T12:27:00Z">
        <w:r w:rsidR="00D12D1E" w:rsidDel="00D756A5">
          <w:rPr>
            <w:lang w:val="en-US"/>
          </w:rPr>
          <w:delText xml:space="preserve">we have attempted to use </w:delText>
        </w:r>
      </w:del>
      <w:del w:id="131" w:author="Yasser Arafat Parambathkandy" w:date="2022-07-23T12:28:00Z">
        <w:r w:rsidR="00D12D1E" w:rsidDel="00D756A5">
          <w:rPr>
            <w:lang w:val="en-US"/>
          </w:rPr>
          <w:delText>p</w:delText>
        </w:r>
      </w:del>
      <w:ins w:id="132" w:author="Yasser Arafat Parambathkandy" w:date="2022-07-23T12:28:00Z">
        <w:r w:rsidR="00D756A5">
          <w:rPr>
            <w:lang w:val="en-US"/>
          </w:rPr>
          <w:t>P</w:t>
        </w:r>
      </w:ins>
      <w:r w:rsidR="00D12D1E">
        <w:rPr>
          <w:lang w:val="en-US"/>
        </w:rPr>
        <w:t xml:space="preserve">re-built </w:t>
      </w:r>
      <w:r>
        <w:rPr>
          <w:lang w:val="en-US"/>
        </w:rPr>
        <w:t xml:space="preserve">sentence </w:t>
      </w:r>
      <w:del w:id="133" w:author="Yasser Arafat Parambathkandy" w:date="2022-07-23T12:38:00Z">
        <w:r w:rsidR="002378D1" w:rsidDel="002F1E4A">
          <w:rPr>
            <w:lang w:val="en-US"/>
          </w:rPr>
          <w:delText xml:space="preserve">encoder </w:delText>
        </w:r>
      </w:del>
      <w:ins w:id="134" w:author="Yasser Arafat Parambathkandy" w:date="2022-07-23T12:38:00Z">
        <w:r w:rsidR="002F1E4A">
          <w:rPr>
            <w:lang w:val="en-US"/>
          </w:rPr>
          <w:t>encoders developed recently [</w:t>
        </w:r>
      </w:ins>
      <w:ins w:id="135" w:author="Yasser Arafat Parambathkandy" w:date="2022-07-23T12:48:00Z">
        <w:r w:rsidR="008119C2">
          <w:rPr>
            <w:lang w:val="en-US"/>
          </w:rPr>
          <w:t>16</w:t>
        </w:r>
      </w:ins>
      <w:ins w:id="136" w:author="Yasser Arafat Parambathkandy" w:date="2022-07-23T12:38:00Z">
        <w:r w:rsidR="002F1E4A">
          <w:rPr>
            <w:lang w:val="en-US"/>
          </w:rPr>
          <w:t>] have</w:t>
        </w:r>
      </w:ins>
      <w:ins w:id="137" w:author="Yasser Arafat Parambathkandy" w:date="2022-07-23T12:27:00Z">
        <w:r w:rsidR="00D756A5">
          <w:rPr>
            <w:lang w:val="en-US"/>
          </w:rPr>
          <w:t xml:space="preserve"> been used </w:t>
        </w:r>
      </w:ins>
      <w:del w:id="138" w:author="Yasser Arafat Parambathkandy" w:date="2022-07-23T12:27:00Z">
        <w:r w:rsidR="002378D1" w:rsidDel="00D756A5">
          <w:rPr>
            <w:lang w:val="en-US"/>
          </w:rPr>
          <w:delText>models</w:delText>
        </w:r>
        <w:r w:rsidR="00D12D1E" w:rsidDel="00D756A5">
          <w:rPr>
            <w:lang w:val="en-US"/>
          </w:rPr>
          <w:delText xml:space="preserve"> </w:delText>
        </w:r>
      </w:del>
      <w:r w:rsidR="00D12D1E">
        <w:rPr>
          <w:lang w:val="en-US"/>
        </w:rPr>
        <w:t xml:space="preserve">to 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w:t>
      </w:r>
      <w:del w:id="139" w:author="Brad Staton" w:date="2022-07-23T13:23:00Z">
        <w:r w:rsidR="008770D5" w:rsidDel="008525D7">
          <w:rPr>
            <w:lang w:val="en-US"/>
          </w:rPr>
          <w:delText>network based</w:delText>
        </w:r>
      </w:del>
      <w:ins w:id="140" w:author="Brad Staton" w:date="2022-07-23T13:23:00Z">
        <w:r w:rsidR="008525D7">
          <w:rPr>
            <w:lang w:val="en-US"/>
          </w:rPr>
          <w:t>network-based</w:t>
        </w:r>
      </w:ins>
      <w:r w:rsidR="008770D5">
        <w:rPr>
          <w:lang w:val="en-US"/>
        </w:rPr>
        <w:t xml:space="preserve">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23670F">
      <w:pPr>
        <w:pStyle w:val="BodyText"/>
        <w:ind w:firstLine="0"/>
        <w:rPr>
          <w:lang w:val="en-US"/>
        </w:rPr>
      </w:pPr>
    </w:p>
    <w:p w14:paraId="741BA9C8" w14:textId="646A4DF7" w:rsidR="000B7BDE" w:rsidRPr="00EF7FB1" w:rsidRDefault="00B06553" w:rsidP="00E7596C">
      <w:pPr>
        <w:pStyle w:val="BodyText"/>
        <w:rPr>
          <w:lang w:val="en-US"/>
        </w:rPr>
      </w:pPr>
      <w:r>
        <w:rPr>
          <w:noProof/>
          <w:lang w:val="en-US" w:eastAsia="en-US"/>
        </w:rPr>
        <w:lastRenderedPageBreak/>
        <mc:AlternateContent>
          <mc:Choice Requires="wpg">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schemas.openxmlformats.org/drawingml/2006/main">
                  <a:graphicData uri="http://schemas.microsoft.com/office/word/2010/wordprocessingGroup">
                    <wpg:wgp>
                      <wpg:cNvGrpSpPr/>
                      <wpg:grpSpPr>
                        <a:xfrm>
                          <a:off x="0" y="0"/>
                          <a:ext cx="3149600" cy="2508885"/>
                          <a:chOff x="0" y="0"/>
                          <a:chExt cx="3200400" cy="2508885"/>
                        </a:xfrm>
                      </wpg:grpSpPr>
                      <wps:wsp>
                        <wps:cNvPr id="5" name="Text Box 8"/>
                        <wps:cNvSpPr txBox="1">
                          <a:spLocks noChangeArrowheads="1"/>
                        </wps:cNvSpPr>
                        <wps:spPr bwMode="auto">
                          <a:xfrm>
                            <a:off x="0" y="0"/>
                            <a:ext cx="3200400" cy="2508885"/>
                          </a:xfrm>
                          <a:prstGeom prst="rect">
                            <a:avLst/>
                          </a:prstGeom>
                          <a:solidFill>
                            <a:srgbClr val="FFFFFF"/>
                          </a:solidFill>
                          <a:ln w="9525">
                            <a:noFill/>
                            <a:miter lim="800000"/>
                            <a:headEnd/>
                            <a:tailEnd/>
                          </a:ln>
                        </wps:spPr>
                        <wps:txbx>
                          <w:txbxContent>
                            <w:p w14:paraId="796A1F66" w14:textId="77777777" w:rsidR="00CA711B" w:rsidRPr="009668ED" w:rsidRDefault="00CA711B" w:rsidP="00CA711B">
                              <w:pPr>
                                <w:pStyle w:val="BodyText"/>
                                <w:ind w:left="288" w:firstLine="0"/>
                                <w:rPr>
                                  <w:lang w:val="en-US"/>
                                </w:rPr>
                              </w:pPr>
                            </w:p>
                          </w:txbxContent>
                        </wps:txbx>
                        <wps:bodyPr rot="0" vert="horz" wrap="square" lIns="91440" tIns="45720" rIns="91440" bIns="45720" anchor="t" anchorCtr="0" upright="1">
                          <a:noAutofit/>
                        </wps:bodyPr>
                      </wps:wsp>
                      <wpg:grpSp>
                        <wpg:cNvPr id="34" name="Group 34"/>
                        <wpg:cNvGrpSpPr/>
                        <wpg:grpSpPr>
                          <a:xfrm>
                            <a:off x="114300" y="152400"/>
                            <a:ext cx="2901042" cy="2334623"/>
                            <a:chOff x="0" y="0"/>
                            <a:chExt cx="2901042" cy="2334623"/>
                          </a:xfrm>
                        </wpg:grpSpPr>
                        <wpg:grpSp>
                          <wpg:cNvPr id="33" name="Group 33"/>
                          <wpg:cNvGrpSpPr/>
                          <wpg:grpSpPr>
                            <a:xfrm>
                              <a:off x="2117271" y="10885"/>
                              <a:ext cx="783771" cy="1404257"/>
                              <a:chOff x="0" y="0"/>
                              <a:chExt cx="783771" cy="1404257"/>
                            </a:xfrm>
                          </wpg:grpSpPr>
                          <wps:wsp>
                            <wps:cNvPr id="15" name="Flowchart: Process 15"/>
                            <wps:cNvSpPr/>
                            <wps:spPr>
                              <a:xfrm>
                                <a:off x="0" y="0"/>
                                <a:ext cx="783771" cy="140425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lowchart: Process 12"/>
                            <wps:cNvSpPr/>
                            <wps:spPr>
                              <a:xfrm>
                                <a:off x="103415" y="206829"/>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114300" y="734786"/>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Flowchart: Document 7"/>
                          <wps:cNvSpPr/>
                          <wps:spPr>
                            <a:xfrm>
                              <a:off x="0" y="391885"/>
                              <a:ext cx="484414" cy="370114"/>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593271" y="3864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1230086" y="0"/>
                              <a:ext cx="783590" cy="1403985"/>
                              <a:chOff x="0" y="0"/>
                              <a:chExt cx="783590" cy="1403985"/>
                            </a:xfrm>
                          </wpg:grpSpPr>
                          <wps:wsp>
                            <wps:cNvPr id="14" name="Flowchart: Process 14"/>
                            <wps:cNvSpPr/>
                            <wps:spPr>
                              <a:xfrm>
                                <a:off x="0" y="0"/>
                                <a:ext cx="783590" cy="1403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Flowchart: Process 10"/>
                            <wps:cNvSpPr/>
                            <wps:spPr>
                              <a:xfrm>
                                <a:off x="81643" y="321129"/>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92529" y="832757"/>
                                <a:ext cx="554990" cy="30988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Flowchart: Process 16"/>
                          <wps:cNvSpPr/>
                          <wps:spPr>
                            <a:xfrm>
                              <a:off x="1360714" y="16056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78971" y="533400"/>
                              <a:ext cx="125730" cy="5443"/>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7" name="Flowchart: Process 17"/>
                          <wps:cNvSpPr/>
                          <wps:spPr>
                            <a:xfrm>
                              <a:off x="2237014" y="1583871"/>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247900" y="20247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148443" y="489857"/>
                              <a:ext cx="98697" cy="4571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013857" y="642257"/>
                              <a:ext cx="104684" cy="11919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627414" y="1415143"/>
                              <a:ext cx="45719" cy="19167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520043" y="1415143"/>
                              <a:ext cx="45719" cy="17417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536371" y="1894114"/>
                              <a:ext cx="45719" cy="12582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xmlns:mv="urn:schemas-microsoft-com:mac:vml" xmlns:mo="http://schemas.microsoft.com/office/mac/office/2008/main">
            <w:pict>
              <v:group w14:anchorId="1A74DDB2" id="Group 35" o:spid="_x0000_s1026" style="position:absolute;left:0;text-align:left;margin-left:0;margin-top:30pt;width:248pt;height:197.55pt;z-index:-251620864;mso-position-horizontal:left;mso-position-horizontal-relative:margin;mso-width-relative:margin" coordsize="3200400,25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">
                <v:shapetype id="_x0000_t202" coordsize="21600,21600" o:spt="202" path="m0,0l0,21600,21600,21600,21600,0xe">
                  <v:stroke joinstyle="miter"/>
                  <v:path gradientshapeok="t" o:connecttype="rect"/>
                </v:shapetype>
                <v:shape id="_x0000_s1027" type="#_x0000_t202" style="position:absolute;width:3200400;height:2508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796A1F66" w14:textId="77777777" w:rsidR="00CA711B" w:rsidRPr="009668ED" w:rsidRDefault="00CA711B" w:rsidP="00CA711B">
                        <w:pPr>
                          <w:pStyle w:val="BodyText"/>
                          <w:ind w:left="288" w:firstLine="0"/>
                          <w:rPr>
                            <w:lang w:val="en-US"/>
                          </w:rPr>
                        </w:pPr>
                      </w:p>
                    </w:txbxContent>
                  </v:textbox>
                </v:shape>
                <v:group id="Group 34" o:spid="_x0000_s1028" style="position:absolute;left:114300;top:152400;width:2901042;height:2334623" coordsize="2901042,23346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group id="Group 33" o:spid="_x0000_s1029" style="position:absolute;left:2117271;top:10885;width:783771;height:1404257" coordsize="783771,14042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109" coordsize="21600,21600" o:spt="109" path="m0,0l0,21600,21600,21600,21600,0xe">
                      <v:stroke joinstyle="miter"/>
                      <v:path gradientshapeok="t" o:connecttype="rect"/>
                    </v:shapetype>
                    <v:shape id="Flowchart: Process 15" o:spid="_x0000_s1030" type="#_x0000_t109" style="position:absolute;width:783771;height:14042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40LwwAA&#10;ANsAAAAPAAAAZHJzL2Rvd25yZXYueG1sRI9Bi8IwEIXvC/6HMMLe1lTB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B40LwwAAANsAAAAPAAAAAAAAAAAAAAAAAJcCAABkcnMvZG93&#10;bnJldi54bWxQSwUGAAAAAAQABAD1AAAAhwMAAAAA&#10;" filled="f" strokecolor="#1f4d78 [1604]" strokeweight="1pt">
                      <v:textbo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v:textbox>
                    </v:shape>
                    <v:shape id="Flowchart: Process 12" o:spid="_x0000_s1031" type="#_x0000_t109" style="position:absolute;left:103415;top:206829;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4aMOuwAA&#10;ANsAAAAPAAAAZHJzL2Rvd25yZXYueG1sRE9LCsIwEN0L3iGM4E5TXUipRhHBz060HmBoxqbaTEoT&#10;td7eCIK7ebzvLFadrcWTWl85VjAZJyCIC6crLhVc8u0oBeEDssbaMSl4k4fVst9bYKbdi0/0PIdS&#10;xBD2GSowITSZlL4wZNGPXUMcuatrLYYI21LqFl8x3NZymiQzabHi2GCwoY2h4n5+WAXHC6Y+nexy&#10;09lm69J9bt77m1LDQbeegwjUhb/45z7oOH8K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veGjDrsAAADbAAAADwAAAAAAAAAAAAAAAACXAgAAZHJzL2Rvd25yZXYueG1s&#10;UEsFBgAAAAAEAAQA9QAAAH8DAAAAAA==&#10;" filled="f" strokecolor="#1f4d78 [1604]" strokeweight="1pt">
                      <v:textbo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v:textbox>
                    </v:shape>
                    <v:shape id="Flowchart: Process 13" o:spid="_x0000_s1032" type="#_x0000_t109" style="position:absolute;left:114300;top:734786;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QaVvgAA&#10;ANsAAAAPAAAAZHJzL2Rvd25yZXYueG1sRE/NisIwEL4LvkMYwZumrrCUaioiuHpbtD7A0IxNtZmU&#10;Jtb69mZB2Nt8fL+z3gy2ET11vnasYDFPQBCXTtdcKbgU+1kKwgdkjY1jUvAiD5t8PFpjpt2TT9Sf&#10;QyViCPsMFZgQ2kxKXxqy6OeuJY7c1XUWQ4RdJXWHzxhuG/mVJN/SYs2xwWBLO0Pl/fywCn4vmPp0&#10;8VOYwbZ7lx4K8zrclJpOhu0KRKAh/Is/7qOO85fw90s8QOZ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0q0Glb4AAADbAAAADwAAAAAAAAAAAAAAAACXAgAAZHJzL2Rvd25yZXYu&#10;eG1sUEsFBgAAAAAEAAQA9QAAAIIDAAAAAA==&#10;" filled="f" strokecolor="#1f4d78 [1604]" strokeweight="1pt">
                      <v:textbo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v:textbox>
                    </v:shape>
                  </v:group>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Flowchart: Document 7" o:spid="_x0000_s1033" type="#_x0000_t114" style="position:absolute;top:391885;width:484414;height:3701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Zx1wwAA&#10;ANoAAAAPAAAAZHJzL2Rvd25yZXYueG1sRI9Ba8JAFITvhf6H5RW81Y0trZK6SolUSm+1PXh8ZF+y&#10;qdm3Ifs08d+7BcHjMDPfMMv16Ft1oj42gQ3Mphko4jLYhmsDvz8fjwtQUZAttoHJwJkirFf3d0vM&#10;bRj4m047qVWCcMzRgBPpcq1j6chjnIaOOHlV6D1Kkn2tbY9DgvtWP2XZq/bYcFpw2FHhqDzsjt7A&#10;cynuqypetrYaBtlv5sXib18YM3kY399ACY1yC1/bn9bAHP6vpBugV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Zx1wwAAANoAAAAPAAAAAAAAAAAAAAAAAJcCAABkcnMvZG93&#10;bnJldi54bWxQSwUGAAAAAAQABAD1AAAAhwMAAAAA&#10;" filled="f" strokecolor="#1f4d78 [1604]" strokeweight="1pt">
                    <v:textbo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v:textbox>
                  </v:shape>
                  <v:shape id="Flowchart: Process 9" o:spid="_x0000_s1034" type="#_x0000_t109" style="position:absolute;left:593271;top:3864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mUVwQAA&#10;ANoAAAAPAAAAZHJzL2Rvd25yZXYueG1sRI/BasMwEETvhfyD2EBvtZwciuNYCSWQuLfQ2B+wWFvL&#10;rbUylpLYf18FCjkOM/OGKfaT7cWNRt85VrBKUhDEjdMdtwrq6viWgfABWWPvmBTM5GG/W7wUmGt3&#10;5y+6XUIrIoR9jgpMCEMupW8MWfSJG4ij9+1GiyHKsZV6xHuE216u0/RdWuw4Lhgc6GCo+b1crYJz&#10;jZnPVqfKTHY4uqyszFz+KPW6nD62IAJN4Rn+b39qBRt4XIk3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TJlFcEAAADaAAAADwAAAAAAAAAAAAAAAACXAgAAZHJzL2Rvd25y&#10;ZXYueG1sUEsFBgAAAAAEAAQA9QAAAIUDAAAAAA==&#10;" filled="f" strokecolor="#1f4d78 [1604]" strokeweight="1pt">
                    <v:textbo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v:textbox>
                  </v:shape>
                  <v:group id="Group 27" o:spid="_x0000_s1035" style="position:absolute;left:1230086;width:783590;height:1403985" coordsize="783590,14039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lowchart: Process 14" o:spid="_x0000_s1036" type="#_x0000_t109" style="position:absolute;width:783590;height:140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SyiQwwAA&#10;ANsAAAAPAAAAZHJzL2Rvd25yZXYueG1sRI9Bi8IwEIXvC/6HMMLe1lSR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SyiQwwAAANsAAAAPAAAAAAAAAAAAAAAAAJcCAABkcnMvZG93&#10;bnJldi54bWxQSwUGAAAAAAQABAD1AAAAhwMAAAAA&#10;" filled="f" strokecolor="#1f4d78 [1604]" strokeweight="1pt">
                      <v:textbo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v:textbox>
                    </v:shape>
                    <v:shape id="Flowchart: Process 10" o:spid="_x0000_s1037" type="#_x0000_t109" style="position:absolute;left:81643;top:321129;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5jiwQAA&#10;ANsAAAAPAAAAZHJzL2Rvd25yZXYueG1sRI/NjsIwDITvK/EOkZG4LSl7QFUhIITEzw0t5QGsxjSF&#10;xqmaLJS3xwekvdma8czn5XrwrXpQH5vABmbTDBRxFWzDtYFLufvOQcWEbLENTAZeFGG9Gn0tsbDh&#10;yb/0OKdaSQjHAg24lLpC61g58hinoSMW7Rp6j0nWvta2x6eE+1b/ZNlce2xYGhx2tHVU3c9/3sDp&#10;gnnMZ/vSDb7bhfxQutfhZsxkPGwWoBIN6d/8uT5awRd6+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Y4sEAAADbAAAADwAAAAAAAAAAAAAAAACXAgAAZHJzL2Rvd25y&#10;ZXYueG1sUEsFBgAAAAAEAAQA9QAAAIUDAAAAAA==&#10;" filled="f" strokecolor="#1f4d78 [1604]" strokeweight="1pt">
                      <v:textbo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v:textbox>
                    </v:shape>
                    <v:shape id="Flowchart: Process 11" o:spid="_x0000_s1038" type="#_x0000_t109" style="position:absolute;left:92529;top:832757;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jd4vgAA&#10;ANsAAAAPAAAAZHJzL2Rvd25yZXYueG1sRE9Li8IwEL4L+x/CCN50qqAsXaMsiuDVx97HZrbttpmU&#10;Jmurv94Igrf5+J6zXPe2VldufelEw3SSgGLJnCkl13A+7cafoHwgMVQ7YQ039rBefQyWlBrXyYGv&#10;x5CrGCI+JQ1FCE2K6LOCLfmJa1gi9+taSyHCNkfTUhfDbY2zJFmgpVJiQ0ENbwrOquO/1ZBvu/vi&#10;D+eH6ucm1aU647afodajYf/9BSpwH97il3tv4vwpPH+JB+Dq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KJY3eL4AAADbAAAADwAAAAAAAAAAAAAAAACXAgAAZHJzL2Rvd25yZXYu&#10;eG1sUEsFBgAAAAAEAAQA9QAAAIIDAAAAAA==&#10;" fillcolor="#bdd6ee [1300]" strokecolor="#1f4d78 [1604]" strokeweight="1pt">
                      <v:textbo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v:textbox>
                    </v:shape>
                  </v:group>
                  <v:shape id="Flowchart: Process 16" o:spid="_x0000_s1039" type="#_x0000_t109" style="position:absolute;left:1360714;top:16056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qUNuwAA&#10;ANsAAAAPAAAAZHJzL2Rvd25yZXYueG1sRE9LCsIwEN0L3iGM4E5TXUipRhHBz060HmBoxqbaTEoT&#10;td7eCIK7ebzvLFadrcWTWl85VjAZJyCIC6crLhVc8u0oBeEDssbaMSl4k4fVst9bYKbdi0/0PIdS&#10;xBD2GSowITSZlL4wZNGPXUMcuatrLYYI21LqFl8x3NZymiQzabHi2GCwoY2h4n5+WAXHC6Y+nexy&#10;09lm69J9bt77m1LDQbeegwjUhb/45z7oOH8G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wtqlDbsAAADbAAAADwAAAAAAAAAAAAAAAACXAgAAZHJzL2Rvd25yZXYueG1s&#10;UEsFBgAAAAAEAAQA9QAAAH8DAAAAAA==&#10;" filled="f" strokecolor="#1f4d78 [1604]" strokeweight="1pt">
                    <v:textbo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type id="_x0000_t32" coordsize="21600,21600" o:spt="32" o:oned="t" path="m0,0l21600,21600e" filled="f">
                    <v:path arrowok="t" fillok="f" o:connecttype="none"/>
                    <o:lock v:ext="edit" shapetype="t"/>
                  </v:shapetype>
                  <v:shape id="Straight Arrow Connector 19" o:spid="_x0000_s1040" type="#_x0000_t32" style="position:absolute;left:478971;top:533400;width:125730;height:54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BwjMEAAADbAAAADwAAAGRycy9kb3ducmV2LnhtbERP3WrCMBS+F3yHcITdadoyinZGEUEY&#10;ZbCpe4BDc2y6NSe1ydru7ZfBYHfn4/s92/1kWzFQ7xvHCtJVAoK4crrhWsH79bRcg/ABWWPrmBR8&#10;k4f9bj7bYqHdyGcaLqEWMYR9gQpMCF0hpa8MWfQr1xFH7uZ6iyHCvpa6xzGG21ZmSZJLiw3HBoMd&#10;HQ1Vn5cvq6C9l1mK5Wv1wo8feWqyOvjbm1IPi+nwBCLQFP7Ff+5nHedv4PeXeIDc/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wHCMwQAAANsAAAAPAAAAAAAAAAAAAAAA&#10;AKECAABkcnMvZG93bnJldi54bWxQSwUGAAAAAAQABAD5AAAAjwMAAAAA&#10;" strokecolor="#5b9bd5 [3204]" strokeweight=".5pt">
                    <v:stroke endarrow="classic" joinstyle="miter"/>
                  </v:shape>
                  <v:shape id="Flowchart: Process 17" o:spid="_x0000_s1041" type="#_x0000_t109" style="position:absolute;left:2237014;top:1583871;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lgCWvgAA&#10;ANsAAAAPAAAAZHJzL2Rvd25yZXYueG1sRE/NisIwEL4LvkMYwZum7sEt1VREcPW2aH2AoRmbajMp&#10;Taz17c2CsLf5+H5nvRlsI3rqfO1YwWKegCAuna65UnAp9rMUhA/IGhvHpOBFHjb5eLTGTLsnn6g/&#10;h0rEEPYZKjAhtJmUvjRk0c9dSxy5q+sshgi7SuoOnzHcNvIrSZbSYs2xwWBLO0Pl/fywCn4vmPp0&#10;8VOYwbZ7lx4K8zrclJpOhu0KRKAh/Is/7qOO87/h75d4gMz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ZYAlr4AAADbAAAADwAAAAAAAAAAAAAAAACXAgAAZHJzL2Rvd25yZXYu&#10;eG1sUEsFBgAAAAAEAAQA9QAAAIIDAAAAAA==&#10;" filled="f" strokecolor="#1f4d78 [1604]" strokeweight="1pt">
                    <v:textbo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v:textbox>
                  </v:shape>
                  <v:shape id="Flowchart: Process 18" o:spid="_x0000_s1042" type="#_x0000_t109" style="position:absolute;left:2247900;top:20247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ZTkwQAA&#10;ANsAAAAPAAAAZHJzL2Rvd25yZXYueG1sRI/NjsIwDITvK/EOkZG4LSl7QFUhIITEzw0t5QGsxjSF&#10;xqmaLJS3xwekvdma8czn5XrwrXpQH5vABmbTDBRxFWzDtYFLufvOQcWEbLENTAZeFGG9Gn0tsbDh&#10;yb/0OKdaSQjHAg24lLpC61g58hinoSMW7Rp6j0nWvta2x6eE+1b/ZNlce2xYGhx2tHVU3c9/3sDp&#10;gnnMZ/vSDb7bhfxQutfhZsxkPGwWoBIN6d/8uT5awRdY+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mU5MEAAADbAAAADwAAAAAAAAAAAAAAAACXAgAAZHJzL2Rvd25y&#10;ZXYueG1sUEsFBgAAAAAEAAQA9QAAAIUDAAAAAA==&#10;" filled="f" strokecolor="#1f4d78 [1604]" strokeweight="1pt">
                    <v:textbo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v:textbox>
                  </v:shape>
                  <v:shape id="Straight Arrow Connector 20" o:spid="_x0000_s1043" type="#_x0000_t32" style="position:absolute;left:1148443;top:489857;width:9869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5YTrL0AAADbAAAADwAAAGRycy9kb3ducmV2LnhtbERPy4rCMBTdD/gP4QruxrRFRKpRRBgY&#10;RPD5AZfm2lSbm9pErX9vFoLLw3nPFp2txYNaXzlWkA4TEMSF0xWXCk7Hv98JCB+QNdaOScGLPCzm&#10;vZ8Z5to9eU+PQyhFDGGfowITQpNL6QtDFv3QNcSRO7vWYoiwLaVu8RnDbS2zJBlLixXHBoMNrQwV&#10;18PdKqhv6yzF9bbY8OgyTk1WBn/eKTXod8spiEBd+Io/7n+tIIvr45f4A+T8D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OWE6y9AAAA2wAAAA8AAAAAAAAAAAAAAAAAoQIA&#10;AGRycy9kb3ducmV2LnhtbFBLBQYAAAAABAAEAPkAAACLAwAAAAA=&#10;" strokecolor="#5b9bd5 [3204]" strokeweight=".5pt">
                    <v:stroke endarrow="classic" joinstyle="miter"/>
                  </v:shape>
                  <v:shape id="Straight Arrow Connector 22" o:spid="_x0000_s1044" type="#_x0000_t32" style="position:absolute;left:2013857;top:642257;width:104684;height:1191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pRmMUAAADbAAAADwAAAGRycy9kb3ducmV2LnhtbESPQWvCQBSE70L/w/KEXkrdJGJJo6tI&#10;q1DwIKaFenzsPpNg9m3Irpr++26h4HGYmW+YxWqwrbhS7xvHCtJJAoJYO9NwpeDrc/ucg/AB2WDr&#10;mBT8kIfV8mG0wMK4Gx/oWoZKRAj7AhXUIXSFlF7XZNFPXEccvZPrLYYo+0qaHm8RbluZJcmLtNhw&#10;XKixo7ea9Lm8WAX7p+lrdk5T6rQ+7jbrbz97L3OlHsfDeg4i0BDu4f/2h1GQZfD3Jf4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xpRmMUAAADbAAAADwAAAAAAAAAA&#10;AAAAAAChAgAAZHJzL2Rvd25yZXYueG1sUEsFBgAAAAAEAAQA+QAAAJMDAAAAAA==&#10;" strokecolor="#5b9bd5 [3204]" strokeweight=".5pt">
                    <v:stroke endarrow="classic" joinstyle="miter"/>
                  </v:shape>
                  <v:shape id="Straight Arrow Connector 23" o:spid="_x0000_s1045" type="#_x0000_t32" style="position:absolute;left:1627414;top:1415143;width:45719;height:1916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SN28MAAADbAAAADwAAAGRycy9kb3ducmV2LnhtbESP0WrCQBRE3wv+w3KFvtVNUgkluooI&#10;hRKEttYPuGSv2Wj2bprdJvHvu0Khj8PMnGHW28m2YqDeN44VpIsEBHHldMO1gtPX69MLCB+QNbaO&#10;ScGNPGw3s4c1FtqN/EnDMdQiQtgXqMCE0BVS+sqQRb9wHXH0zq63GKLsa6l7HCPctjJLklxabDgu&#10;GOxob6i6Hn+sgva7zFIs36sDLy95arI6+POHUo/zabcCEWgK/+G/9ptWkD3D/Uv8AXL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NEjdvDAAAA2wAAAA8AAAAAAAAAAAAA&#10;AAAAoQIAAGRycy9kb3ducmV2LnhtbFBLBQYAAAAABAAEAPkAAACRAwAAAAA=&#10;" strokecolor="#5b9bd5 [3204]" strokeweight=".5pt">
                    <v:stroke endarrow="classic" joinstyle="miter"/>
                  </v:shape>
                  <v:shape id="Straight Arrow Connector 24" o:spid="_x0000_s1046" type="#_x0000_t32" style="position:absolute;left:2520043;top:1415143;width:45719;height:1741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9sd8UAAADbAAAADwAAAGRycy9kb3ducmV2LnhtbESPQWvCQBSE74X+h+UVvIhukrZiU1cR&#10;rVDwUIyCPT52X5Ng9m3Irhr/fbcg9DjMzDfMbNHbRlyo87VjBek4AUGsnam5VHDYb0ZTED4gG2wc&#10;k4IbeVjMHx9mmBt35R1dilCKCGGfo4IqhDaX0uuKLPqxa4mj9+M6iyHKrpSmw2uE20ZmSTKRFmuO&#10;CxW2tKpIn4qzVfA1fH7LTmlKrdbf24/l0b+ui6lSg6d++Q4iUB/+w/f2p1GQvcDfl/gD5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9sd8UAAADbAAAADwAAAAAAAAAA&#10;AAAAAAChAgAAZHJzL2Rvd25yZXYueG1sUEsFBgAAAAAEAAQA+QAAAJMDAAAAAA==&#10;" strokecolor="#5b9bd5 [3204]" strokeweight=".5pt">
                    <v:stroke endarrow="classic" joinstyle="miter"/>
                  </v:shape>
                  <v:shape id="Straight Arrow Connector 25" o:spid="_x0000_s1047" type="#_x0000_t32" style="position:absolute;left:2536371;top:1894114;width:45719;height:1258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J7MUAAADbAAAADwAAAGRycy9kb3ducmV2LnhtbESPT2vCQBTE74V+h+UVvBTdJMWi0VXE&#10;P1DoQRoFPT52n0kw+zZkV02/fbdQ6HGYmd8w82VvG3GnzteOFaSjBASxdqbmUsHxsBtOQPiAbLBx&#10;TAq+ycNy8fw0x9y4B3/RvQiliBD2OSqoQmhzKb2uyKIfuZY4ehfXWQxRdqU0HT4i3DYyS5J3abHm&#10;uFBhS+uK9LW4WQX717dpdk1TarU+f25XJz/eFBOlBi/9agYiUB/+w3/tD6MgG8Pvl/gD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J7MUAAADbAAAADwAAAAAAAAAA&#10;AAAAAAChAgAAZHJzL2Rvd25yZXYueG1sUEsFBgAAAAAEAAQA+QAAAJMDAAAAAA==&#10;" strokecolor="#5b9bd5 [3204]" strokeweight=".5pt">
                    <v:stroke endarrow="classic" joinstyle="miter"/>
                  </v:shape>
                </v:group>
                <w10:wrap type="tight" anchorx="margin"/>
              </v:group>
            </w:pict>
          </mc:Fallback>
        </mc:AlternateContent>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4BAFF2F9"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dataset, data preprocessing, word embedding, sentence embedding, supervised machine learning model</w:t>
      </w:r>
      <w:del w:id="141" w:author="Yasser Arafat Parambathkandy" w:date="2022-07-24T22:42:00Z">
        <w:r w:rsidR="00DE759D" w:rsidDel="00EE5CC4">
          <w:rPr>
            <w:lang w:val="en-US"/>
          </w:rPr>
          <w:delText>s</w:delText>
        </w:r>
      </w:del>
      <w:r w:rsidR="00DE759D">
        <w:rPr>
          <w:lang w:val="en-US"/>
        </w:rPr>
        <w:t xml:space="preserve"> –</w:t>
      </w:r>
      <w:del w:id="142" w:author="Yasser Arafat Parambathkandy" w:date="2022-07-24T22:42:00Z">
        <w:r w:rsidR="00DE759D" w:rsidDel="00EE5CC4">
          <w:rPr>
            <w:lang w:val="en-US"/>
          </w:rPr>
          <w:delText xml:space="preserve"> Random </w:delText>
        </w:r>
        <w:r w:rsidR="00311CBC" w:rsidDel="00EE5CC4">
          <w:rPr>
            <w:lang w:val="en-US"/>
          </w:rPr>
          <w:delText>F</w:delText>
        </w:r>
        <w:r w:rsidR="00DE759D" w:rsidDel="00EE5CC4">
          <w:rPr>
            <w:lang w:val="en-US"/>
          </w:rPr>
          <w:delText xml:space="preserve">orest, </w:delText>
        </w:r>
      </w:del>
      <w:r w:rsidR="00DE759D">
        <w:rPr>
          <w:lang w:val="en-US"/>
        </w:rPr>
        <w:t xml:space="preserve">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553ED46B"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proofErr w:type="spellStart"/>
      <w:r w:rsidRPr="00431569">
        <w:rPr>
          <w:lang w:val="en-US"/>
        </w:rPr>
        <w:t>qid</w:t>
      </w:r>
      <w:proofErr w:type="spellEnd"/>
      <w:r w:rsidRPr="00431569">
        <w:rPr>
          <w:lang w:val="en-US"/>
        </w:rPr>
        <w:t>,</w:t>
      </w:r>
      <w:r>
        <w:rPr>
          <w:lang w:val="en-US"/>
        </w:rPr>
        <w:t xml:space="preserve"> </w:t>
      </w:r>
      <w:proofErr w:type="spellStart"/>
      <w:r>
        <w:rPr>
          <w:lang w:val="en-US"/>
        </w:rPr>
        <w:t>q</w:t>
      </w:r>
      <w:r w:rsidRPr="00431569">
        <w:rPr>
          <w:lang w:val="en-US"/>
        </w:rPr>
        <w:t>uestion_text</w:t>
      </w:r>
      <w:proofErr w:type="spellEnd"/>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w:t>
      </w:r>
      <w:r w:rsidR="00405890">
        <w:rPr>
          <w:lang w:val="en-US"/>
        </w:rPr>
        <w:t xml:space="preserve"> 0</w:t>
      </w:r>
      <w:r w:rsidRPr="00431569">
        <w:rPr>
          <w:lang w:val="en-US"/>
        </w:rPr>
        <w:t xml:space="preserve">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 xml:space="preserve">806 of test data which contains only two labels </w:t>
      </w:r>
      <w:proofErr w:type="spellStart"/>
      <w:r w:rsidRPr="00431569">
        <w:rPr>
          <w:lang w:val="en-US"/>
        </w:rPr>
        <w:t>qid</w:t>
      </w:r>
      <w:proofErr w:type="spellEnd"/>
      <w:r>
        <w:rPr>
          <w:lang w:val="en-US"/>
        </w:rPr>
        <w:t xml:space="preserve">, </w:t>
      </w:r>
      <w:proofErr w:type="spellStart"/>
      <w:r w:rsidRPr="00431569">
        <w:rPr>
          <w:lang w:val="en-US"/>
        </w:rPr>
        <w:t>question_text</w:t>
      </w:r>
      <w:proofErr w:type="spellEnd"/>
      <w:r w:rsidRPr="00431569">
        <w:rPr>
          <w:lang w:val="en-US"/>
        </w:rPr>
        <w:t xml:space="preserve">.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xml:space="preserve">. </w:t>
      </w:r>
      <w:del w:id="143" w:author="Yasser Arafat Parambathkandy" w:date="2022-07-23T12:39:00Z">
        <w:r w:rsidR="001B12F6" w:rsidDel="0015482A">
          <w:rPr>
            <w:lang w:val="en-US"/>
          </w:rPr>
          <w:delText xml:space="preserve">Our </w:delText>
        </w:r>
      </w:del>
      <w:ins w:id="144" w:author="Yasser Arafat Parambathkandy" w:date="2022-07-23T12:39:00Z">
        <w:r w:rsidR="0015482A">
          <w:rPr>
            <w:lang w:val="en-US"/>
          </w:rPr>
          <w:t xml:space="preserve">The </w:t>
        </w:r>
      </w:ins>
      <w:r w:rsidR="001B12F6">
        <w:rPr>
          <w:lang w:val="en-US"/>
        </w:rPr>
        <w:t xml:space="preserve">methodology </w:t>
      </w:r>
      <w:ins w:id="145" w:author="Yasser Arafat Parambathkandy" w:date="2022-07-23T12:39:00Z">
        <w:del w:id="146" w:author="Brad Staton" w:date="2022-07-23T13:24:00Z">
          <w:r w:rsidR="0015482A" w:rsidDel="00C96A06">
            <w:rPr>
              <w:lang w:val="en-US"/>
            </w:rPr>
            <w:delText xml:space="preserve">is to </w:delText>
          </w:r>
        </w:del>
      </w:ins>
      <w:del w:id="147" w:author="Yasser Arafat Parambathkandy" w:date="2022-07-23T12:39:00Z">
        <w:r w:rsidR="001B12F6" w:rsidDel="0015482A">
          <w:rPr>
            <w:lang w:val="en-US"/>
          </w:rPr>
          <w:delText xml:space="preserve">will </w:delText>
        </w:r>
      </w:del>
      <w:r w:rsidR="001B12F6">
        <w:rPr>
          <w:lang w:val="en-US"/>
        </w:rPr>
        <w:t>us</w:t>
      </w:r>
      <w:r w:rsidR="00DC364B">
        <w:rPr>
          <w:lang w:val="en-US"/>
        </w:rPr>
        <w:t>e</w:t>
      </w:r>
      <w:ins w:id="148" w:author="Brad Staton" w:date="2022-07-23T13:24:00Z">
        <w:r w:rsidR="00C96A06">
          <w:rPr>
            <w:lang w:val="en-US"/>
          </w:rPr>
          <w:t>s</w:t>
        </w:r>
      </w:ins>
      <w:r w:rsidR="001B12F6">
        <w:rPr>
          <w:lang w:val="en-US"/>
        </w:rPr>
        <w:t xml:space="preserve"> sentence embedding </w:t>
      </w:r>
      <w:ins w:id="149" w:author="Yasser Arafat Parambathkandy" w:date="2022-07-23T12:39:00Z">
        <w:r w:rsidR="0015482A">
          <w:rPr>
            <w:lang w:val="en-US"/>
          </w:rPr>
          <w:t>from</w:t>
        </w:r>
      </w:ins>
      <w:ins w:id="150" w:author="Joshua Robert Kloc" w:date="2022-07-24T21:09:00Z">
        <w:r w:rsidR="00767F33">
          <w:rPr>
            <w:lang w:val="en-US"/>
          </w:rPr>
          <w:t xml:space="preserve"> an</w:t>
        </w:r>
      </w:ins>
      <w:ins w:id="151" w:author="Yasser Arafat Parambathkandy" w:date="2022-07-23T12:39:00Z">
        <w:r w:rsidR="0015482A">
          <w:rPr>
            <w:lang w:val="en-US"/>
          </w:rPr>
          <w:t xml:space="preserve"> external source </w:t>
        </w:r>
      </w:ins>
      <w:r w:rsidR="001B12F6">
        <w:rPr>
          <w:lang w:val="en-US"/>
        </w:rPr>
        <w:t>and</w:t>
      </w:r>
      <w:ins w:id="152" w:author="Joshua Robert Kloc" w:date="2022-07-24T21:11:00Z">
        <w:r w:rsidR="00255D9B">
          <w:rPr>
            <w:lang w:val="en-US"/>
          </w:rPr>
          <w:t>,</w:t>
        </w:r>
      </w:ins>
      <w:r w:rsidR="001B12F6">
        <w:rPr>
          <w:lang w:val="en-US"/>
        </w:rPr>
        <w:t xml:space="preserve"> </w:t>
      </w:r>
      <w:ins w:id="153" w:author="Joshua Robert Kloc" w:date="2022-07-24T21:09:00Z">
        <w:r w:rsidR="00767F33">
          <w:rPr>
            <w:lang w:val="en-US"/>
          </w:rPr>
          <w:t>as such</w:t>
        </w:r>
      </w:ins>
      <w:ins w:id="154" w:author="Joshua Robert Kloc" w:date="2022-07-24T21:11:00Z">
        <w:r w:rsidR="00255D9B">
          <w:rPr>
            <w:lang w:val="en-US"/>
          </w:rPr>
          <w:t>,</w:t>
        </w:r>
      </w:ins>
      <w:del w:id="155" w:author="Joshua Robert Kloc" w:date="2022-07-24T21:09:00Z">
        <w:r w:rsidR="001B12F6" w:rsidDel="00767F33">
          <w:rPr>
            <w:lang w:val="en-US"/>
          </w:rPr>
          <w:delText>so</w:delText>
        </w:r>
      </w:del>
      <w:r w:rsidR="001B12F6">
        <w:rPr>
          <w:lang w:val="en-US"/>
        </w:rPr>
        <w:t xml:space="preserve"> we cannot submit classification output </w:t>
      </w:r>
      <w:r w:rsidR="00DC364B">
        <w:rPr>
          <w:lang w:val="en-US"/>
        </w:rPr>
        <w:t>to Kaggle</w:t>
      </w:r>
      <w:del w:id="156" w:author="Joshua Robert Kloc" w:date="2022-07-24T21:11:00Z">
        <w:r w:rsidR="00DC364B" w:rsidDel="00255D9B">
          <w:rPr>
            <w:lang w:val="en-US"/>
          </w:rPr>
          <w:delText xml:space="preserve"> site</w:delText>
        </w:r>
      </w:del>
      <w:r w:rsidR="00DC364B">
        <w:rPr>
          <w:lang w:val="en-US"/>
        </w:rPr>
        <w:t xml:space="preserve"> </w:t>
      </w:r>
      <w:ins w:id="157" w:author="Joshua Robert Kloc" w:date="2022-07-24T21:11:00Z">
        <w:r w:rsidR="00255D9B">
          <w:rPr>
            <w:lang w:val="en-US"/>
          </w:rPr>
          <w:t>to</w:t>
        </w:r>
      </w:ins>
      <w:del w:id="158" w:author="Joshua Robert Kloc" w:date="2022-07-24T21:11:00Z">
        <w:r w:rsidR="00DC364B" w:rsidDel="00255D9B">
          <w:rPr>
            <w:lang w:val="en-US"/>
          </w:rPr>
          <w:delText>and</w:delText>
        </w:r>
      </w:del>
      <w:r w:rsidR="00DC364B">
        <w:rPr>
          <w:lang w:val="en-US"/>
        </w:rPr>
        <w:t xml:space="preserve">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proofErr w:type="spellStart"/>
      <w:r w:rsidRPr="009E4CEE">
        <w:rPr>
          <w:lang w:val="en-US"/>
        </w:rPr>
        <w:t>n_words</w:t>
      </w:r>
      <w:proofErr w:type="spellEnd"/>
      <w:r w:rsidRPr="009E4CEE">
        <w:rPr>
          <w:lang w:val="en-US"/>
        </w:rPr>
        <w:t xml:space="preserve"> = Number of words in Question</w:t>
      </w:r>
    </w:p>
    <w:p w14:paraId="10ADF1AA" w14:textId="77777777" w:rsidR="00F068FE" w:rsidRDefault="009E4CEE" w:rsidP="00F068FE">
      <w:pPr>
        <w:pStyle w:val="BodyText"/>
        <w:numPr>
          <w:ilvl w:val="0"/>
          <w:numId w:val="27"/>
        </w:numPr>
        <w:rPr>
          <w:lang w:val="en-US"/>
        </w:rPr>
      </w:pPr>
      <w:proofErr w:type="spellStart"/>
      <w:r w:rsidRPr="009E4CEE">
        <w:rPr>
          <w:lang w:val="en-US"/>
        </w:rPr>
        <w:t>numeric_count</w:t>
      </w:r>
      <w:proofErr w:type="spellEnd"/>
      <w:r w:rsidRPr="009E4CEE">
        <w:rPr>
          <w:lang w:val="en-US"/>
        </w:rPr>
        <w:t xml:space="preserve"> = Number of numeric words in Question</w:t>
      </w:r>
    </w:p>
    <w:p w14:paraId="4FEAF052" w14:textId="77777777" w:rsidR="00F068FE" w:rsidRDefault="009E4CEE" w:rsidP="00F068FE">
      <w:pPr>
        <w:pStyle w:val="BodyText"/>
        <w:numPr>
          <w:ilvl w:val="0"/>
          <w:numId w:val="27"/>
        </w:numPr>
        <w:rPr>
          <w:lang w:val="en-US"/>
        </w:rPr>
      </w:pPr>
      <w:proofErr w:type="spellStart"/>
      <w:r w:rsidRPr="009E4CEE">
        <w:rPr>
          <w:lang w:val="en-US"/>
        </w:rPr>
        <w:t>special_character_count</w:t>
      </w:r>
      <w:proofErr w:type="spellEnd"/>
      <w:r w:rsidRPr="009E4CEE">
        <w:rPr>
          <w:lang w:val="en-US"/>
        </w:rPr>
        <w:t xml:space="preserve"> = Number of special characters in Question</w:t>
      </w:r>
    </w:p>
    <w:p w14:paraId="177EF74D" w14:textId="77777777" w:rsidR="00F068FE" w:rsidRDefault="009E4CEE" w:rsidP="00F068FE">
      <w:pPr>
        <w:pStyle w:val="BodyText"/>
        <w:numPr>
          <w:ilvl w:val="0"/>
          <w:numId w:val="27"/>
        </w:numPr>
        <w:rPr>
          <w:lang w:val="en-US"/>
        </w:rPr>
      </w:pPr>
      <w:proofErr w:type="spellStart"/>
      <w:r w:rsidRPr="009E4CEE">
        <w:rPr>
          <w:lang w:val="en-US"/>
        </w:rPr>
        <w:t>unique_words</w:t>
      </w:r>
      <w:proofErr w:type="spellEnd"/>
      <w:r w:rsidRPr="009E4CEE">
        <w:rPr>
          <w:lang w:val="en-US"/>
        </w:rPr>
        <w:t xml:space="preserve"> = Number of unique words in Question</w:t>
      </w:r>
    </w:p>
    <w:p w14:paraId="29B74C16" w14:textId="77777777" w:rsidR="00F068FE" w:rsidRDefault="009E4CEE" w:rsidP="00F068FE">
      <w:pPr>
        <w:pStyle w:val="BodyText"/>
        <w:numPr>
          <w:ilvl w:val="0"/>
          <w:numId w:val="27"/>
        </w:numPr>
        <w:rPr>
          <w:lang w:val="en-US"/>
        </w:rPr>
      </w:pPr>
      <w:proofErr w:type="spellStart"/>
      <w:r w:rsidRPr="009E4CEE">
        <w:rPr>
          <w:lang w:val="en-US"/>
        </w:rPr>
        <w:t>char_words</w:t>
      </w:r>
      <w:proofErr w:type="spellEnd"/>
      <w:r w:rsidRPr="009E4CEE">
        <w:rPr>
          <w:lang w:val="en-US"/>
        </w:rPr>
        <w:t xml:space="preserve"> = Number of characters in Question</w:t>
      </w:r>
    </w:p>
    <w:p w14:paraId="05F8F4E9" w14:textId="492EF69A" w:rsidR="009E4CEE" w:rsidRPr="009E4CEE" w:rsidRDefault="009E4CEE" w:rsidP="00F068FE">
      <w:pPr>
        <w:pStyle w:val="BodyText"/>
        <w:numPr>
          <w:ilvl w:val="0"/>
          <w:numId w:val="27"/>
        </w:numPr>
        <w:rPr>
          <w:lang w:val="en-US"/>
        </w:rPr>
      </w:pPr>
      <w:proofErr w:type="spellStart"/>
      <w:r w:rsidRPr="009E4CEE">
        <w:rPr>
          <w:lang w:val="en-US"/>
        </w:rPr>
        <w:t>count_misspelled_word</w:t>
      </w:r>
      <w:proofErr w:type="spellEnd"/>
      <w:r w:rsidRPr="009E4CEE">
        <w:rPr>
          <w:lang w:val="en-US"/>
        </w:rPr>
        <w:t xml:space="preserve"> – count of incorrectly spelled words in the questions</w:t>
      </w:r>
    </w:p>
    <w:p w14:paraId="34A2B9CA" w14:textId="79B0ECC3" w:rsidR="009E4CEE" w:rsidRDefault="009E4CEE" w:rsidP="009E4CEE">
      <w:pPr>
        <w:pStyle w:val="BodyText"/>
        <w:rPr>
          <w:lang w:val="en-US"/>
        </w:rPr>
      </w:pPr>
      <w:r w:rsidRPr="009E4CEE">
        <w:rPr>
          <w:lang w:val="en-US"/>
        </w:rPr>
        <w:t xml:space="preserve">These additional features may help </w:t>
      </w:r>
      <w:del w:id="159" w:author="Yasser Arafat Parambathkandy" w:date="2022-07-23T12:40:00Z">
        <w:r w:rsidRPr="009E4CEE" w:rsidDel="009B039D">
          <w:rPr>
            <w:lang w:val="en-US"/>
          </w:rPr>
          <w:delText xml:space="preserve">us </w:delText>
        </w:r>
      </w:del>
      <w:r w:rsidRPr="009E4CEE">
        <w:rPr>
          <w:lang w:val="en-US"/>
        </w:rPr>
        <w:t>evaluate the data better in feature extraction</w:t>
      </w:r>
      <w:ins w:id="160" w:author="Yasser Arafat Parambathkandy" w:date="2022-07-23T12:41:00Z">
        <w:r w:rsidR="009B039D">
          <w:rPr>
            <w:lang w:val="en-US"/>
          </w:rPr>
          <w:t xml:space="preserve"> step</w:t>
        </w:r>
      </w:ins>
      <w:r w:rsidRPr="009E4CEE">
        <w:rPr>
          <w:lang w:val="en-US"/>
        </w:rPr>
        <w:t>.</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5086" w:type="dxa"/>
        <w:tblLook w:val="04A0" w:firstRow="1" w:lastRow="0" w:firstColumn="1" w:lastColumn="0" w:noHBand="0" w:noVBand="1"/>
      </w:tblPr>
      <w:tblGrid>
        <w:gridCol w:w="1779"/>
        <w:gridCol w:w="2604"/>
        <w:gridCol w:w="703"/>
      </w:tblGrid>
      <w:tr w:rsidR="008B4EBD" w14:paraId="58DD18E3" w14:textId="77777777" w:rsidTr="002E3F1E">
        <w:tc>
          <w:tcPr>
            <w:tcW w:w="1779" w:type="dxa"/>
          </w:tcPr>
          <w:p w14:paraId="7F0FDBFE" w14:textId="14984E17" w:rsidR="008B4EBD" w:rsidRDefault="008B4EBD" w:rsidP="008B4EBD">
            <w:pPr>
              <w:pStyle w:val="BodyText"/>
              <w:ind w:firstLine="0"/>
              <w:jc w:val="center"/>
              <w:rPr>
                <w:lang w:val="en-US"/>
              </w:rPr>
            </w:pPr>
            <w:proofErr w:type="spellStart"/>
            <w:r>
              <w:rPr>
                <w:lang w:val="en-US"/>
              </w:rPr>
              <w:t>qid</w:t>
            </w:r>
            <w:proofErr w:type="spellEnd"/>
          </w:p>
        </w:tc>
        <w:tc>
          <w:tcPr>
            <w:tcW w:w="2604" w:type="dxa"/>
          </w:tcPr>
          <w:p w14:paraId="1E77A134" w14:textId="6CF831C9" w:rsidR="008B4EBD" w:rsidRDefault="008B4EBD" w:rsidP="008B4EBD">
            <w:pPr>
              <w:pStyle w:val="BodyText"/>
              <w:ind w:firstLine="0"/>
              <w:jc w:val="center"/>
              <w:rPr>
                <w:lang w:val="en-US"/>
              </w:rPr>
            </w:pPr>
            <w:proofErr w:type="spellStart"/>
            <w:r>
              <w:rPr>
                <w:lang w:val="en-US"/>
              </w:rPr>
              <w:t>question_text</w:t>
            </w:r>
            <w:proofErr w:type="spellEnd"/>
          </w:p>
        </w:tc>
        <w:tc>
          <w:tcPr>
            <w:tcW w:w="703" w:type="dxa"/>
          </w:tcPr>
          <w:p w14:paraId="6E6FFA2A" w14:textId="72519607" w:rsidR="008B4EBD" w:rsidRDefault="008B4EBD" w:rsidP="009E4CEE">
            <w:pPr>
              <w:pStyle w:val="BodyText"/>
              <w:ind w:firstLine="0"/>
              <w:rPr>
                <w:lang w:val="en-US"/>
              </w:rPr>
            </w:pPr>
            <w:r>
              <w:rPr>
                <w:lang w:val="en-US"/>
              </w:rPr>
              <w:t>target</w:t>
            </w:r>
          </w:p>
        </w:tc>
      </w:tr>
      <w:tr w:rsidR="008B4EBD" w14:paraId="0FB924EF" w14:textId="77777777" w:rsidTr="002E3F1E">
        <w:tc>
          <w:tcPr>
            <w:tcW w:w="1779" w:type="dxa"/>
          </w:tcPr>
          <w:p w14:paraId="3510B194" w14:textId="359F6F7E" w:rsidR="008B4EBD" w:rsidRPr="008B4EBD" w:rsidRDefault="008B4EBD" w:rsidP="009E4CEE">
            <w:pPr>
              <w:pStyle w:val="BodyText"/>
              <w:ind w:firstLine="0"/>
              <w:rPr>
                <w:sz w:val="16"/>
                <w:szCs w:val="16"/>
                <w:lang w:val="en-US"/>
              </w:rPr>
            </w:pPr>
            <w:r w:rsidRPr="008B4EBD">
              <w:rPr>
                <w:sz w:val="16"/>
                <w:szCs w:val="16"/>
                <w:lang w:val="en-US"/>
              </w:rPr>
              <w:t>00002165364db923c7e6</w:t>
            </w:r>
          </w:p>
        </w:tc>
        <w:tc>
          <w:tcPr>
            <w:tcW w:w="2604" w:type="dxa"/>
          </w:tcPr>
          <w:p w14:paraId="5C7950EF" w14:textId="3EB369A7" w:rsidR="008B4EBD" w:rsidRPr="008B4EBD" w:rsidRDefault="008B4EBD" w:rsidP="009E4CEE">
            <w:pPr>
              <w:pStyle w:val="BodyText"/>
              <w:ind w:firstLine="0"/>
              <w:rPr>
                <w:sz w:val="16"/>
                <w:szCs w:val="16"/>
                <w:lang w:val="en-US"/>
              </w:rPr>
            </w:pPr>
            <w:r w:rsidRPr="008B4EBD">
              <w:rPr>
                <w:sz w:val="16"/>
                <w:szCs w:val="16"/>
                <w:lang w:val="en-US"/>
              </w:rPr>
              <w:t>How did Quebec nationalists see their province...</w:t>
            </w:r>
          </w:p>
        </w:tc>
        <w:tc>
          <w:tcPr>
            <w:tcW w:w="703" w:type="dxa"/>
          </w:tcPr>
          <w:p w14:paraId="3522B652" w14:textId="0ACCD05B"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27C98FCE" w14:textId="77777777" w:rsidTr="002E3F1E">
        <w:tc>
          <w:tcPr>
            <w:tcW w:w="1779" w:type="dxa"/>
          </w:tcPr>
          <w:p w14:paraId="7D7D1D45" w14:textId="526A02F8" w:rsidR="008B4EBD" w:rsidRPr="008B4EBD" w:rsidRDefault="008B4EBD" w:rsidP="009E4CEE">
            <w:pPr>
              <w:pStyle w:val="BodyText"/>
              <w:ind w:firstLine="0"/>
              <w:rPr>
                <w:sz w:val="16"/>
                <w:szCs w:val="16"/>
                <w:lang w:val="en-US"/>
              </w:rPr>
            </w:pPr>
            <w:r w:rsidRPr="008B4EBD">
              <w:rPr>
                <w:sz w:val="16"/>
                <w:szCs w:val="16"/>
                <w:lang w:val="en-US"/>
              </w:rPr>
              <w:t>000032939017120e6e44</w:t>
            </w:r>
          </w:p>
        </w:tc>
        <w:tc>
          <w:tcPr>
            <w:tcW w:w="2604" w:type="dxa"/>
          </w:tcPr>
          <w:p w14:paraId="43D8EE0E" w14:textId="7AC444D0" w:rsidR="008B4EBD" w:rsidRPr="008B4EBD" w:rsidRDefault="008B4EBD" w:rsidP="009E4CEE">
            <w:pPr>
              <w:pStyle w:val="BodyText"/>
              <w:ind w:firstLine="0"/>
              <w:rPr>
                <w:sz w:val="16"/>
                <w:szCs w:val="16"/>
                <w:lang w:val="en-US"/>
              </w:rPr>
            </w:pPr>
            <w:r w:rsidRPr="008B4EBD">
              <w:rPr>
                <w:sz w:val="16"/>
                <w:szCs w:val="16"/>
                <w:lang w:val="en-US"/>
              </w:rPr>
              <w:t xml:space="preserve">Do you have an adopted dog, how would you </w:t>
            </w:r>
            <w:proofErr w:type="spellStart"/>
            <w:r w:rsidRPr="008B4EBD">
              <w:rPr>
                <w:sz w:val="16"/>
                <w:szCs w:val="16"/>
                <w:lang w:val="en-US"/>
              </w:rPr>
              <w:t>enco</w:t>
            </w:r>
            <w:proofErr w:type="spellEnd"/>
            <w:r w:rsidRPr="008B4EBD">
              <w:rPr>
                <w:sz w:val="16"/>
                <w:szCs w:val="16"/>
                <w:lang w:val="en-US"/>
              </w:rPr>
              <w:t>...</w:t>
            </w:r>
          </w:p>
        </w:tc>
        <w:tc>
          <w:tcPr>
            <w:tcW w:w="703" w:type="dxa"/>
          </w:tcPr>
          <w:p w14:paraId="74317104" w14:textId="6E61EE2D"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4CF405AB" w14:textId="77777777" w:rsidTr="002E3F1E">
        <w:tc>
          <w:tcPr>
            <w:tcW w:w="1779" w:type="dxa"/>
          </w:tcPr>
          <w:p w14:paraId="29A6DAB0" w14:textId="7DDDDAF9" w:rsidR="008B4EBD" w:rsidRPr="008B4EBD" w:rsidRDefault="008B4EBD" w:rsidP="009E4CEE">
            <w:pPr>
              <w:pStyle w:val="BodyText"/>
              <w:ind w:firstLine="0"/>
              <w:rPr>
                <w:sz w:val="16"/>
                <w:szCs w:val="16"/>
                <w:lang w:val="en-US"/>
              </w:rPr>
            </w:pPr>
            <w:r w:rsidRPr="008B4EBD">
              <w:rPr>
                <w:sz w:val="16"/>
                <w:szCs w:val="16"/>
                <w:lang w:val="en-US"/>
              </w:rPr>
              <w:t>0000412ca6e4628ce2cf</w:t>
            </w:r>
          </w:p>
        </w:tc>
        <w:tc>
          <w:tcPr>
            <w:tcW w:w="2604" w:type="dxa"/>
          </w:tcPr>
          <w:p w14:paraId="01206B68" w14:textId="1C915368" w:rsidR="008B4EBD" w:rsidRPr="008B4EBD" w:rsidRDefault="008B4EBD" w:rsidP="009E4CEE">
            <w:pPr>
              <w:pStyle w:val="BodyText"/>
              <w:ind w:firstLine="0"/>
              <w:rPr>
                <w:sz w:val="16"/>
                <w:szCs w:val="16"/>
                <w:lang w:val="en-US"/>
              </w:rPr>
            </w:pPr>
            <w:r w:rsidRPr="008B4EBD">
              <w:rPr>
                <w:sz w:val="16"/>
                <w:szCs w:val="16"/>
                <w:lang w:val="en-US"/>
              </w:rPr>
              <w:t>Why does velocity affect time? Does velocity a...</w:t>
            </w:r>
          </w:p>
        </w:tc>
        <w:tc>
          <w:tcPr>
            <w:tcW w:w="703" w:type="dxa"/>
          </w:tcPr>
          <w:p w14:paraId="53C5239C" w14:textId="3DFB1A40"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639A312C" w14:textId="77777777" w:rsidTr="002E3F1E">
        <w:tc>
          <w:tcPr>
            <w:tcW w:w="1779" w:type="dxa"/>
          </w:tcPr>
          <w:p w14:paraId="11B90066" w14:textId="72D44439" w:rsidR="008B4EBD" w:rsidRPr="008B4EBD" w:rsidRDefault="008B4EBD" w:rsidP="009E4CEE">
            <w:pPr>
              <w:pStyle w:val="BodyText"/>
              <w:ind w:firstLine="0"/>
              <w:rPr>
                <w:sz w:val="16"/>
                <w:szCs w:val="16"/>
                <w:lang w:val="en-US"/>
              </w:rPr>
            </w:pPr>
            <w:r w:rsidRPr="008B4EBD">
              <w:rPr>
                <w:sz w:val="16"/>
                <w:szCs w:val="16"/>
                <w:lang w:val="en-US"/>
              </w:rPr>
              <w:t>000042bf85aa498cd78e</w:t>
            </w:r>
          </w:p>
        </w:tc>
        <w:tc>
          <w:tcPr>
            <w:tcW w:w="2604" w:type="dxa"/>
          </w:tcPr>
          <w:p w14:paraId="0150FF9B" w14:textId="2046872C" w:rsidR="008B4EBD" w:rsidRPr="008B4EBD" w:rsidRDefault="009B1118" w:rsidP="009E4CEE">
            <w:pPr>
              <w:pStyle w:val="BodyText"/>
              <w:ind w:firstLine="0"/>
              <w:rPr>
                <w:sz w:val="16"/>
                <w:szCs w:val="16"/>
                <w:lang w:val="en-US"/>
              </w:rPr>
            </w:pPr>
            <w:r w:rsidRPr="009B1118">
              <w:rPr>
                <w:sz w:val="16"/>
                <w:szCs w:val="16"/>
                <w:lang w:val="en-US"/>
              </w:rPr>
              <w:t>Why do these idiots keep listening to Steve Harvey for relationship advice?</w:t>
            </w:r>
          </w:p>
        </w:tc>
        <w:tc>
          <w:tcPr>
            <w:tcW w:w="703" w:type="dxa"/>
          </w:tcPr>
          <w:p w14:paraId="1B6A99C7" w14:textId="721F6996" w:rsidR="008B4EBD" w:rsidRPr="008B4EBD" w:rsidRDefault="009B1118" w:rsidP="009E4CEE">
            <w:pPr>
              <w:pStyle w:val="BodyText"/>
              <w:ind w:firstLine="0"/>
              <w:rPr>
                <w:sz w:val="16"/>
                <w:szCs w:val="16"/>
                <w:lang w:val="en-US"/>
              </w:rPr>
            </w:pPr>
            <w:r>
              <w:rPr>
                <w:sz w:val="16"/>
                <w:szCs w:val="16"/>
                <w:lang w:val="en-US"/>
              </w:rPr>
              <w:t>1</w:t>
            </w:r>
          </w:p>
        </w:tc>
      </w:tr>
      <w:tr w:rsidR="008B4EBD" w14:paraId="0F26CA6A" w14:textId="77777777" w:rsidTr="002E3F1E">
        <w:tc>
          <w:tcPr>
            <w:tcW w:w="1779" w:type="dxa"/>
          </w:tcPr>
          <w:p w14:paraId="115D35D5" w14:textId="4E3B9A92" w:rsidR="008B4EBD" w:rsidRPr="008B4EBD" w:rsidRDefault="008B4EBD" w:rsidP="009E4CEE">
            <w:pPr>
              <w:pStyle w:val="BodyText"/>
              <w:ind w:firstLine="0"/>
              <w:rPr>
                <w:sz w:val="16"/>
                <w:szCs w:val="16"/>
                <w:lang w:val="en-US"/>
              </w:rPr>
            </w:pPr>
            <w:r w:rsidRPr="008B4EBD">
              <w:rPr>
                <w:sz w:val="16"/>
                <w:szCs w:val="16"/>
                <w:lang w:val="en-US"/>
              </w:rPr>
              <w:t>0000455dfa3e01eae3af</w:t>
            </w:r>
          </w:p>
        </w:tc>
        <w:tc>
          <w:tcPr>
            <w:tcW w:w="2604" w:type="dxa"/>
          </w:tcPr>
          <w:p w14:paraId="3FE6EF37" w14:textId="1A2EE961" w:rsidR="008B4EBD" w:rsidRPr="008B4EBD" w:rsidRDefault="00F54DA3" w:rsidP="009E4CEE">
            <w:pPr>
              <w:pStyle w:val="BodyText"/>
              <w:ind w:firstLine="0"/>
              <w:rPr>
                <w:sz w:val="16"/>
                <w:szCs w:val="16"/>
                <w:lang w:val="en-US"/>
              </w:rPr>
            </w:pPr>
            <w:r w:rsidRPr="00F54DA3">
              <w:rPr>
                <w:sz w:val="16"/>
                <w:szCs w:val="16"/>
                <w:lang w:val="en-US"/>
              </w:rPr>
              <w:t>How does everyone on Quora seem to be a genius...</w:t>
            </w:r>
          </w:p>
        </w:tc>
        <w:tc>
          <w:tcPr>
            <w:tcW w:w="703" w:type="dxa"/>
          </w:tcPr>
          <w:p w14:paraId="1973EBB9" w14:textId="08028D51" w:rsidR="008B4EBD" w:rsidRPr="008B4EBD" w:rsidRDefault="00F54DA3" w:rsidP="009E4CEE">
            <w:pPr>
              <w:pStyle w:val="BodyText"/>
              <w:ind w:firstLine="0"/>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1DE16A9D" w:rsidR="006F6D3D" w:rsidRDefault="00CF16E4" w:rsidP="006F6D3D">
      <w:pPr>
        <w:jc w:val="left"/>
        <w:rPr>
          <w:i/>
          <w:iCs/>
          <w:noProof/>
        </w:rPr>
      </w:pPr>
      <w:r w:rsidRPr="00CF16E4">
        <w:t xml:space="preserve">It is worth noting that the classifications of the sincerity, or lack thereof, of questions carries a considerable degree of subjectivity itself. For the purposes of this study, </w:t>
      </w:r>
      <w:del w:id="161" w:author="Yasser Arafat Parambathkandy" w:date="2022-07-23T12:41:00Z">
        <w:r w:rsidRPr="00CF16E4" w:rsidDel="00823F23">
          <w:delText xml:space="preserve">we will take </w:delText>
        </w:r>
      </w:del>
      <w:r w:rsidRPr="00CF16E4">
        <w:t xml:space="preserve">the classification of these questions </w:t>
      </w:r>
      <w:ins w:id="162" w:author="Yasser Arafat Parambathkandy" w:date="2022-07-23T12:42:00Z">
        <w:r w:rsidR="00823F23">
          <w:t>has</w:t>
        </w:r>
      </w:ins>
      <w:ins w:id="163" w:author="Yasser Arafat Parambathkandy" w:date="2022-07-23T12:41:00Z">
        <w:r w:rsidR="00823F23">
          <w:t xml:space="preserve"> been taken </w:t>
        </w:r>
      </w:ins>
      <w:r w:rsidRPr="00CF16E4">
        <w:t>at face value. Additionally, the dataset does contain noise; the training set data is not completely accurate regarding the classification.</w:t>
      </w:r>
    </w:p>
    <w:p w14:paraId="6809E4AF" w14:textId="01D9F832" w:rsidR="009303D9" w:rsidRDefault="00CC36D2" w:rsidP="00ED0149">
      <w:pPr>
        <w:pStyle w:val="Heading2"/>
      </w:pPr>
      <w:r>
        <w:t xml:space="preserve">Data </w:t>
      </w:r>
      <w:r w:rsidR="00B43DFF">
        <w:t>Analysis</w:t>
      </w:r>
    </w:p>
    <w:p w14:paraId="5E9703BC" w14:textId="61EADCBA"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w:t>
      </w:r>
      <w:ins w:id="164" w:author="Brad Staton" w:date="2022-07-23T13:24:00Z">
        <w:r w:rsidR="00C96A06">
          <w:rPr>
            <w:lang w:val="en-US"/>
          </w:rPr>
          <w:t>,</w:t>
        </w:r>
      </w:ins>
      <w:r w:rsidRPr="005A5982">
        <w:rPr>
          <w:lang w:val="en-US"/>
        </w:rPr>
        <w:t xml:space="preserve">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
        <w:rPr>
          <w:lang w:val="en-US"/>
        </w:rPr>
      </w:pPr>
      <w:r>
        <w:rPr>
          <w:noProof/>
          <w:lang w:val="en-US" w:eastAsia="en-US"/>
        </w:rPr>
        <mc:AlternateContent>
          <mc:Choice Requires="wps">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812290"/>
                        </a:xfrm>
                        <a:prstGeom prst="rect">
                          <a:avLst/>
                        </a:prstGeom>
                        <a:solidFill>
                          <a:srgbClr val="FFFFFF"/>
                        </a:solidFill>
                        <a:ln w="9525">
                          <a:noFill/>
                          <a:miter lim="800000"/>
                          <a:headEnd/>
                          <a:tailEnd/>
                        </a:ln>
                      </wps:spPr>
                      <wps:txbx>
                        <w:txbxContent>
                          <w:p w14:paraId="0CC8B85D" w14:textId="3C8E7331" w:rsidR="006923D7" w:rsidRDefault="006923D7" w:rsidP="006923D7">
                            <w:pPr>
                              <w:pStyle w:val="BodyText"/>
                              <w:keepNext/>
                            </w:pPr>
                            <w:r>
                              <w:rPr>
                                <w:noProof/>
                                <w:lang w:val="en-US" w:eastAsia="en-US"/>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stretch>
                                            <a:fillRect/>
                                          </a:stretch>
                                        </pic:blipFill>
                                        <pic:spPr>
                                          <a:xfrm>
                                            <a:off x="0" y="0"/>
                                            <a:ext cx="2787043" cy="17347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7C00986" id="Text Box 8" o:spid="_x0000_s1048" type="#_x0000_t202" style="position:absolute;left:0;text-align:left;margin-left:0;margin-top:18.05pt;width:249pt;height:142.7pt;z-index:-2516229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" stroked="f">
                <v:textbox>
                  <w: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8"/>
                                    <a:stretch>
                                      <a:fillRect/>
                                    </a:stretch>
                                  </pic:blipFill>
                                  <pic:spPr>
                                    <a:xfrm>
                                      <a:off x="0" y="0"/>
                                      <a:ext cx="2787043" cy="1734771"/>
                                    </a:xfrm>
                                    <a:prstGeom prst="rect">
                                      <a:avLst/>
                                    </a:prstGeom>
                                  </pic:spPr>
                                </pic:pic>
                              </a:graphicData>
                            </a:graphic>
                          </wp:inline>
                        </w:drawing>
                      </w:r>
                    </w:p>
                  </w:txbxContent>
                </v:textbox>
                <w10:wrap type="tight"/>
              </v:shape>
            </w:pict>
          </mc:Fallback>
        </mc:AlternateContent>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21E6E523"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t>
      </w:r>
      <w:del w:id="165" w:author="Yasser Arafat Parambathkandy" w:date="2022-07-23T12:45:00Z">
        <w:r w:rsidDel="00925861">
          <w:rPr>
            <w:lang w:val="en-US"/>
          </w:rPr>
          <w:delText xml:space="preserve">we </w:delText>
        </w:r>
      </w:del>
      <w:r>
        <w:rPr>
          <w:lang w:val="en-US"/>
        </w:rPr>
        <w:t xml:space="preserve">will not </w:t>
      </w:r>
      <w:del w:id="166" w:author="Yasser Arafat Parambathkandy" w:date="2022-07-23T12:45:00Z">
        <w:r w:rsidDel="00925861">
          <w:rPr>
            <w:lang w:val="en-US"/>
          </w:rPr>
          <w:delText xml:space="preserve">attempt to </w:delText>
        </w:r>
      </w:del>
      <w:ins w:id="167" w:author="Yasser Arafat Parambathkandy" w:date="2022-07-23T12:45:00Z">
        <w:r w:rsidR="00925861">
          <w:rPr>
            <w:lang w:val="en-US"/>
          </w:rPr>
          <w:t xml:space="preserve">be </w:t>
        </w:r>
      </w:ins>
      <w:ins w:id="168" w:author="Brad Staton" w:date="2022-07-23T13:25:00Z">
        <w:r w:rsidR="00C96A06">
          <w:rPr>
            <w:lang w:val="en-US"/>
          </w:rPr>
          <w:t>altered</w:t>
        </w:r>
      </w:ins>
      <w:del w:id="169" w:author="Brad Staton" w:date="2022-07-23T13:25:00Z">
        <w:r w:rsidDel="00C96A06">
          <w:rPr>
            <w:lang w:val="en-US"/>
          </w:rPr>
          <w:delText>fix</w:delText>
        </w:r>
      </w:del>
      <w:ins w:id="170" w:author="Yasser Arafat Parambathkandy" w:date="2022-07-23T12:45:00Z">
        <w:del w:id="171" w:author="Brad Staton" w:date="2022-07-23T13:25:00Z">
          <w:r w:rsidR="00925861" w:rsidDel="00C96A06">
            <w:rPr>
              <w:lang w:val="en-US"/>
            </w:rPr>
            <w:delText>ed</w:delText>
          </w:r>
        </w:del>
        <w:r w:rsidR="00925861">
          <w:rPr>
            <w:lang w:val="en-US"/>
          </w:rPr>
          <w:t xml:space="preserve"> </w:t>
        </w:r>
      </w:ins>
      <w:del w:id="172" w:author="Yasser Arafat Parambathkandy" w:date="2022-07-23T12:45:00Z">
        <w:r w:rsidDel="00925861">
          <w:rPr>
            <w:lang w:val="en-US"/>
          </w:rPr>
          <w:delText xml:space="preserve"> it </w:delText>
        </w:r>
      </w:del>
      <w:r>
        <w:rPr>
          <w:lang w:val="en-US"/>
        </w:rPr>
        <w:t xml:space="preserve">because in </w:t>
      </w:r>
      <w:ins w:id="173" w:author="Joshua Robert Kloc" w:date="2022-07-24T21:13:00Z">
        <w:r w:rsidR="00255D9B">
          <w:rPr>
            <w:lang w:val="en-US"/>
          </w:rPr>
          <w:t xml:space="preserve">the </w:t>
        </w:r>
      </w:ins>
      <w:r>
        <w:rPr>
          <w:lang w:val="en-US"/>
        </w:rPr>
        <w:t xml:space="preserve">Quora website, only </w:t>
      </w:r>
      <w:ins w:id="174" w:author="Brad Staton" w:date="2022-07-23T13:25:00Z">
        <w:r w:rsidR="00C96A06">
          <w:rPr>
            <w:lang w:val="en-US"/>
          </w:rPr>
          <w:t xml:space="preserve">a </w:t>
        </w:r>
      </w:ins>
      <w:r>
        <w:rPr>
          <w:lang w:val="en-US"/>
        </w:rPr>
        <w:t xml:space="preserve">few toxic questions </w:t>
      </w:r>
      <w:del w:id="175" w:author="Yasser Arafat Parambathkandy" w:date="2022-07-23T12:46:00Z">
        <w:r w:rsidDel="0060280C">
          <w:rPr>
            <w:lang w:val="en-US"/>
          </w:rPr>
          <w:delText>appear</w:delText>
        </w:r>
      </w:del>
      <w:ins w:id="176" w:author="Yasser Arafat Parambathkandy" w:date="2022-07-23T12:46:00Z">
        <w:r w:rsidR="0060280C">
          <w:rPr>
            <w:lang w:val="en-US"/>
          </w:rPr>
          <w:t>appear,</w:t>
        </w:r>
      </w:ins>
      <w:ins w:id="177" w:author="Yasser Arafat Parambathkandy" w:date="2022-07-23T12:45:00Z">
        <w:r w:rsidR="00925861">
          <w:rPr>
            <w:lang w:val="en-US"/>
          </w:rPr>
          <w:t xml:space="preserve"> and i</w:t>
        </w:r>
      </w:ins>
      <w:ins w:id="178" w:author="Yasser Arafat Parambathkandy" w:date="2022-07-23T12:46:00Z">
        <w:r w:rsidR="00925861">
          <w:rPr>
            <w:lang w:val="en-US"/>
          </w:rPr>
          <w:t xml:space="preserve">t resembles a </w:t>
        </w:r>
        <w:r w:rsidR="0060280C">
          <w:rPr>
            <w:lang w:val="en-US"/>
          </w:rPr>
          <w:t>real-world</w:t>
        </w:r>
        <w:r w:rsidR="00925861">
          <w:rPr>
            <w:lang w:val="en-US"/>
          </w:rPr>
          <w:t xml:space="preserve"> problem</w:t>
        </w:r>
      </w:ins>
      <w:r>
        <w:t>.</w:t>
      </w:r>
      <w:r w:rsidR="00660F89">
        <w:rPr>
          <w:lang w:val="en-US"/>
        </w:rPr>
        <w:t xml:space="preserve"> The models will be tuned to handle this scenario.</w:t>
      </w:r>
    </w:p>
    <w:p w14:paraId="33C52F43" w14:textId="7B590A4F" w:rsidR="00BD277E" w:rsidRPr="00BD277E" w:rsidRDefault="00BD277E" w:rsidP="00BD277E">
      <w:pPr>
        <w:pStyle w:val="BodyText"/>
        <w:rPr>
          <w:lang w:val="en-US"/>
        </w:rPr>
      </w:pPr>
      <w:r w:rsidRPr="00BD277E">
        <w:rPr>
          <w:lang w:val="en-US"/>
        </w:rPr>
        <w:t>Both sincere and insincere questions have been developed into word</w:t>
      </w:r>
      <w:r w:rsidR="00894D92">
        <w:rPr>
          <w:lang w:val="en-US"/>
        </w:rPr>
        <w:t xml:space="preserve"> </w:t>
      </w:r>
      <w:r w:rsidRPr="00BD277E">
        <w:rPr>
          <w:lang w:val="en-US"/>
        </w:rPr>
        <w:t>clouds, as shown in the figures</w:t>
      </w:r>
      <w:r w:rsidR="009D3298">
        <w:rPr>
          <w:lang w:val="en-US"/>
        </w:rPr>
        <w:t xml:space="preserve"> 4 and 5</w:t>
      </w:r>
      <w:r w:rsidRPr="00BD277E">
        <w:rPr>
          <w:lang w:val="en-US"/>
        </w:rPr>
        <w:t xml:space="preserve"> below. These word</w:t>
      </w:r>
      <w:r w:rsidR="00894D92">
        <w:rPr>
          <w:lang w:val="en-US"/>
        </w:rPr>
        <w:t xml:space="preserve"> </w:t>
      </w:r>
      <w:r w:rsidRPr="00BD277E">
        <w:rPr>
          <w:lang w:val="en-US"/>
        </w:rPr>
        <w:t xml:space="preserve">clouds visually convey the text that occurs more frequently </w:t>
      </w:r>
      <w:r w:rsidRPr="00BD277E">
        <w:rPr>
          <w:lang w:val="en-US"/>
        </w:rPr>
        <w:lastRenderedPageBreak/>
        <w:t>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lang w:val="en-US" w:eastAsia="en-US"/>
        </w:rPr>
        <w:drawing>
          <wp:inline distT="0" distB="0" distL="0" distR="0" wp14:anchorId="709DBDE1" wp14:editId="091E59EC">
            <wp:extent cx="2914650" cy="1933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lang w:val="en-US" w:eastAsia="en-US"/>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llar bill&#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Wordcloud of insincere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find the 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w:t>
      </w:r>
      <w:r w:rsidR="00A257D5">
        <w:rPr>
          <w:lang w:val="en-US"/>
        </w:rPr>
        <w:t>[13]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288"/>
        <w:jc w:val="both"/>
      </w:pPr>
      <w:r>
        <w:t>Word embedding is the language modeling technique in</w:t>
      </w:r>
    </w:p>
    <w:p w14:paraId="10571D98" w14:textId="0698D519" w:rsidR="00A5146C" w:rsidRDefault="00507302" w:rsidP="00ED7443">
      <w:pPr>
        <w:jc w:val="lef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w:t>
      </w:r>
      <w:proofErr w:type="gramStart"/>
      <w:r w:rsidR="00ED7443">
        <w:t>below</w:t>
      </w:r>
      <w:r w:rsidR="00532477">
        <w:t>[</w:t>
      </w:r>
      <w:proofErr w:type="gramEnd"/>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1"/>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w:t>
      </w:r>
      <w:r w:rsidRPr="00F46C5C">
        <w:rPr>
          <w:i/>
          <w:iCs/>
        </w:rPr>
        <w:t>j</w:t>
      </w:r>
      <w:r>
        <w:t xml:space="preserve"> is the document and </w:t>
      </w:r>
      <w:proofErr w:type="spellStart"/>
      <w:r w:rsidRPr="00F46C5C">
        <w:rPr>
          <w:i/>
          <w:iCs/>
        </w:rPr>
        <w:t>i</w:t>
      </w:r>
      <w:proofErr w:type="spellEnd"/>
      <w:r>
        <w:t xml:space="preserve"> is the term. </w:t>
      </w:r>
      <w:proofErr w:type="spellStart"/>
      <w:proofErr w:type="gramStart"/>
      <w:r w:rsidRPr="00F46C5C">
        <w:rPr>
          <w:i/>
          <w:iCs/>
        </w:rPr>
        <w:t>n</w:t>
      </w:r>
      <w:r w:rsidRPr="00F46C5C">
        <w:rPr>
          <w:i/>
          <w:iCs/>
          <w:vertAlign w:val="subscript"/>
        </w:rPr>
        <w:t>i,j</w:t>
      </w:r>
      <w:proofErr w:type="spellEnd"/>
      <w:proofErr w:type="gramEnd"/>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clock&#10;&#10;Description automatically generated"/>
                    <pic:cNvPicPr/>
                  </pic:nvPicPr>
                  <pic:blipFill>
                    <a:blip r:embed="rId22"/>
                    <a:stretch>
                      <a:fillRect/>
                    </a:stretch>
                  </pic:blipFill>
                  <pic:spPr>
                    <a:xfrm>
                      <a:off x="0" y="0"/>
                      <a:ext cx="1569856" cy="449619"/>
                    </a:xfrm>
                    <a:prstGeom prst="rect">
                      <a:avLst/>
                    </a:prstGeom>
                  </pic:spPr>
                </pic:pic>
              </a:graphicData>
            </a:graphic>
          </wp:inline>
        </w:drawing>
      </w:r>
    </w:p>
    <w:p w14:paraId="149CF18E" w14:textId="7C1CE1AD" w:rsidR="00B03A21" w:rsidRDefault="00B03A21" w:rsidP="00B03A21">
      <w:pPr>
        <w:jc w:val="both"/>
      </w:pPr>
      <w:r>
        <w:t xml:space="preserve">where, </w:t>
      </w:r>
      <w:r w:rsidRPr="00F46C5C">
        <w:rPr>
          <w:i/>
          <w:iCs/>
        </w:rPr>
        <w:t>N</w:t>
      </w:r>
      <w:r>
        <w:t xml:space="preserve"> is the number of documents</w:t>
      </w:r>
      <w:r w:rsidR="00F46C5C">
        <w:t xml:space="preserve"> and</w:t>
      </w:r>
      <w:r>
        <w:t xml:space="preserve"> </w:t>
      </w:r>
      <w:proofErr w:type="spellStart"/>
      <w:r w:rsidRPr="00F46C5C">
        <w:rPr>
          <w:i/>
          <w:iCs/>
        </w:rPr>
        <w:t>n</w:t>
      </w:r>
      <w:r w:rsidRPr="00F46C5C">
        <w:rPr>
          <w:i/>
          <w:iCs/>
          <w:vertAlign w:val="subscript"/>
        </w:rPr>
        <w:t>i</w:t>
      </w:r>
      <w:proofErr w:type="spellEnd"/>
      <w:r>
        <w:t xml:space="preserve"> is the number of documents with the feature word. To prevent the denominator from becoming 0, 1 is added</w:t>
      </w:r>
      <w:r w:rsidR="00F46C5C">
        <w:t>, a</w:t>
      </w:r>
      <w:r>
        <w:t>nd con acts as the constant to avoid IDF from becoming 0. Hence, the formula</w:t>
      </w:r>
    </w:p>
    <w:p w14:paraId="5F848BD3" w14:textId="77777777" w:rsidR="00B03A21" w:rsidRDefault="00B03A21" w:rsidP="00B03A21">
      <w:pPr>
        <w:jc w:val="both"/>
      </w:pPr>
    </w:p>
    <w:p w14:paraId="78E129A2" w14:textId="25515F57" w:rsidR="00DF38DE" w:rsidRPr="008D0786" w:rsidRDefault="00B03A21" w:rsidP="005A3427">
      <w:pPr>
        <w:rPr>
          <w:i/>
          <w:iCs/>
        </w:rPr>
      </w:pPr>
      <w:r w:rsidRPr="008D0786">
        <w:rPr>
          <w:i/>
          <w:iCs/>
        </w:rPr>
        <w:t>TF</w:t>
      </w:r>
      <w:r w:rsidR="002C0A52" w:rsidRPr="008D0786">
        <w:rPr>
          <w:i/>
          <w:iCs/>
        </w:rPr>
        <w:t>-</w:t>
      </w:r>
      <w:r w:rsidRPr="008D0786">
        <w:rPr>
          <w:i/>
          <w:iCs/>
        </w:rPr>
        <w:t xml:space="preserve">IDF = </w:t>
      </w:r>
      <w:proofErr w:type="spellStart"/>
      <w:proofErr w:type="gramStart"/>
      <w:r w:rsidRPr="008D0786">
        <w:rPr>
          <w:i/>
          <w:iCs/>
        </w:rPr>
        <w:t>TF</w:t>
      </w:r>
      <w:r w:rsidRPr="008D0786">
        <w:rPr>
          <w:i/>
          <w:iCs/>
          <w:vertAlign w:val="subscript"/>
        </w:rPr>
        <w:t>i,j</w:t>
      </w:r>
      <w:proofErr w:type="spellEnd"/>
      <w:proofErr w:type="gramEnd"/>
      <w:r w:rsidR="002C0A52" w:rsidRPr="008D0786">
        <w:rPr>
          <w:i/>
          <w:iCs/>
          <w:vertAlign w:val="subscript"/>
        </w:rPr>
        <w:t xml:space="preserve"> </w:t>
      </w:r>
      <w:r w:rsidRPr="008D0786">
        <w:rPr>
          <w:i/>
          <w:iCs/>
        </w:rPr>
        <w:t>x</w:t>
      </w:r>
      <w:r w:rsidR="002C0A52" w:rsidRPr="008D0786">
        <w:rPr>
          <w:i/>
          <w:iCs/>
        </w:rPr>
        <w:t xml:space="preserve"> </w:t>
      </w:r>
      <w:proofErr w:type="spellStart"/>
      <w:r w:rsidRPr="008D0786">
        <w:rPr>
          <w:i/>
          <w:iCs/>
        </w:rPr>
        <w:t>IDF</w:t>
      </w:r>
      <w:r w:rsidRPr="008D0786">
        <w:rPr>
          <w:i/>
          <w:iCs/>
          <w:vertAlign w:val="subscript"/>
        </w:rPr>
        <w:t>i</w:t>
      </w:r>
      <w:proofErr w:type="spellEnd"/>
      <w:r w:rsidRPr="008D0786">
        <w:rPr>
          <w:i/>
          <w:iCs/>
        </w:rPr>
        <w:cr/>
      </w:r>
    </w:p>
    <w:p w14:paraId="7340D3E3" w14:textId="0435BED7" w:rsidR="000A720A" w:rsidRDefault="000A720A" w:rsidP="000A720A">
      <w:pPr>
        <w:pStyle w:val="Heading2"/>
      </w:pPr>
      <w:r>
        <w:t>Sentence Embedding</w:t>
      </w:r>
    </w:p>
    <w:p w14:paraId="6F0D8415" w14:textId="00A808B9" w:rsidR="00AD2049" w:rsidRDefault="00AD2049" w:rsidP="000A720A">
      <w:pPr>
        <w:ind w:firstLine="288"/>
        <w:jc w:val="both"/>
      </w:pPr>
      <w:r w:rsidRPr="00AD2049">
        <w:t>An illustration of sentence embedding being better for context awareness for question classification is provided as follows. The question “Is the duck swimming?” and “Should I duck when a cow attacks</w:t>
      </w:r>
      <w:ins w:id="179" w:author="Yasser Arafat Parambathkandy" w:date="2022-07-23T12:47:00Z">
        <w:r w:rsidR="00FD6215">
          <w:t>?</w:t>
        </w:r>
      </w:ins>
      <w:r w:rsidRPr="00AD2049">
        <w:t>” should be treated as contextually two different questions. The word duck has different meaning</w:t>
      </w:r>
      <w:r w:rsidR="00405890">
        <w:t>s</w:t>
      </w:r>
      <w:r w:rsidRPr="00AD2049">
        <w:t xml:space="preserve"> based on the context. Word embedding may treat the two equally, but sentence embedding doesn’t. </w:t>
      </w:r>
    </w:p>
    <w:p w14:paraId="6C1C2679" w14:textId="7357C119" w:rsidR="002245EA" w:rsidRDefault="002245EA" w:rsidP="000A720A">
      <w:pPr>
        <w:ind w:firstLine="288"/>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t>
      </w:r>
      <w:del w:id="180" w:author="Yasser Arafat Parambathkandy" w:date="2022-07-23T12:49:00Z">
        <w:r w:rsidR="00527D30" w:rsidDel="00ED3F8F">
          <w:delText xml:space="preserve">We use </w:delText>
        </w:r>
      </w:del>
      <w:r w:rsidR="00527D30">
        <w:t xml:space="preserve">“Universal Sentence Encoder” model </w:t>
      </w:r>
      <w:ins w:id="181" w:author="Yasser Arafat Parambathkandy" w:date="2022-07-23T12:49:00Z">
        <w:r w:rsidR="00ED3F8F">
          <w:t xml:space="preserve">has been used </w:t>
        </w:r>
      </w:ins>
      <w:r w:rsidR="00527D30">
        <w:t>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6629C8DD" w:rsidR="00A24D67" w:rsidRDefault="00A24D67" w:rsidP="00A24D67">
      <w:pPr>
        <w:ind w:firstLine="288"/>
        <w:jc w:val="left"/>
      </w:pPr>
      <w:del w:id="182" w:author="Yasser Arafat Parambathkandy" w:date="2022-07-23T12:49:00Z">
        <w:r w:rsidDel="00ED3F8F">
          <w:delText xml:space="preserve">We have implemented Random Forest and </w:delText>
        </w:r>
      </w:del>
      <w:r>
        <w:t xml:space="preserve">Logistic Regression </w:t>
      </w:r>
      <w:del w:id="183" w:author="Yasser Arafat Parambathkandy" w:date="2022-07-23T12:49:00Z">
        <w:r w:rsidDel="00ED3F8F">
          <w:delText xml:space="preserve">based </w:delText>
        </w:r>
      </w:del>
      <w:del w:id="184" w:author="Yasser Arafat Parambathkandy" w:date="2022-07-23T12:50:00Z">
        <w:r w:rsidDel="00ED3F8F">
          <w:delText>models</w:delText>
        </w:r>
      </w:del>
      <w:ins w:id="185" w:author="Yasser Arafat Parambathkandy" w:date="2022-07-23T12:50:00Z">
        <w:r w:rsidR="00ED3F8F">
          <w:t xml:space="preserve"> has been </w:t>
        </w:r>
      </w:ins>
      <w:ins w:id="186" w:author="Yasser Arafat Parambathkandy" w:date="2022-07-23T12:49:00Z">
        <w:r w:rsidR="00ED3F8F">
          <w:t>chosen as the supervised</w:t>
        </w:r>
      </w:ins>
      <w:ins w:id="187" w:author="Yasser Arafat Parambathkandy" w:date="2022-07-23T12:50:00Z">
        <w:r w:rsidR="00ED3F8F">
          <w:t xml:space="preserve"> learning model because </w:t>
        </w:r>
        <w:r w:rsidR="000E44CF">
          <w:t xml:space="preserve">it </w:t>
        </w:r>
      </w:ins>
      <w:ins w:id="188" w:author="Yasser Arafat Parambathkandy" w:date="2022-07-23T12:51:00Z">
        <w:r w:rsidR="000E44CF">
          <w:t>performs efficiently on binary and linear classification problems</w:t>
        </w:r>
      </w:ins>
      <w:r>
        <w:t>.</w:t>
      </w:r>
      <w:r w:rsidR="00473682">
        <w:t xml:space="preserve"> </w:t>
      </w:r>
      <w:r w:rsidR="00473682" w:rsidRPr="00473682">
        <w:t>Logistic Regression is a model where the co</w:t>
      </w:r>
      <w:del w:id="189" w:author="Brad Staton" w:date="2022-07-23T13:25:00Z">
        <w:r w:rsidR="00473682" w:rsidRPr="00473682" w:rsidDel="00C96A06">
          <w:delText>-</w:delText>
        </w:r>
      </w:del>
      <w:r w:rsidR="007B2E35" w:rsidRPr="00473682">
        <w:t>efficient</w:t>
      </w:r>
      <w:r w:rsidR="007B2E35">
        <w:t>s</w:t>
      </w:r>
      <w:r w:rsidR="00473682" w:rsidRPr="00473682">
        <w:t xml:space="preserve"> are learned during the training of the</w:t>
      </w:r>
      <w:r w:rsidR="00473682">
        <w:t xml:space="preserve"> </w:t>
      </w:r>
      <w:r w:rsidR="00473682" w:rsidRPr="00473682">
        <w:t>model</w:t>
      </w:r>
      <w:r w:rsidR="00473682">
        <w:t xml:space="preserve">. </w:t>
      </w:r>
      <w:del w:id="190" w:author="Yasser Arafat Parambathkandy" w:date="2022-07-23T12:51:00Z">
        <w:r w:rsidR="00473682" w:rsidRPr="00473682" w:rsidDel="00CF7D98">
          <w:delText xml:space="preserve">Random forests </w:delText>
        </w:r>
        <w:r w:rsidR="00FE4F6E" w:rsidDel="00CF7D98">
          <w:delText>are</w:delText>
        </w:r>
        <w:r w:rsidR="00473682" w:rsidRPr="00473682" w:rsidDel="00CF7D98">
          <w:delText xml:space="preserve"> a group of decision trees</w:delText>
        </w:r>
        <w:r w:rsidR="006C2BF7" w:rsidDel="00CF7D98">
          <w:delText xml:space="preserve"> </w:delText>
        </w:r>
        <w:r w:rsidR="00473682" w:rsidRPr="00473682" w:rsidDel="00CF7D98">
          <w:delText>working together</w:delText>
        </w:r>
        <w:r w:rsidR="006C2BF7" w:rsidDel="00CF7D98">
          <w:delText xml:space="preserve"> for classification of questions. </w:delText>
        </w:r>
      </w:del>
      <w:del w:id="191" w:author="Yasser Arafat Parambathkandy" w:date="2022-07-23T12:52:00Z">
        <w:r w:rsidR="00B47BF5" w:rsidDel="00CF7D98">
          <w:delText>Four models are created.</w:delText>
        </w:r>
      </w:del>
    </w:p>
    <w:p w14:paraId="25FE58F0" w14:textId="77777777" w:rsidR="006C0E9C" w:rsidRDefault="006C0E9C" w:rsidP="00A24D67">
      <w:pPr>
        <w:ind w:firstLine="288"/>
        <w:jc w:val="left"/>
      </w:pPr>
    </w:p>
    <w:p w14:paraId="6D6203C2" w14:textId="31BD63DC" w:rsidR="006C0E9C" w:rsidRDefault="006C0E9C" w:rsidP="006C0E9C">
      <w:pPr>
        <w:pStyle w:val="Heading2"/>
      </w:pPr>
      <w:r>
        <w:lastRenderedPageBreak/>
        <w:t>Neural Network Models:</w:t>
      </w:r>
    </w:p>
    <w:p w14:paraId="76B8ABFE" w14:textId="29967315" w:rsidR="00404D19" w:rsidRDefault="00CB46F8" w:rsidP="00CB46F8">
      <w:pPr>
        <w:ind w:firstLine="288"/>
        <w:jc w:val="left"/>
      </w:pPr>
      <w:r>
        <w:t xml:space="preserve">We have used RNN for making </w:t>
      </w:r>
      <w:ins w:id="192" w:author="Brad Staton" w:date="2022-07-23T13:26:00Z">
        <w:r w:rsidR="00C96A06">
          <w:t xml:space="preserve">the </w:t>
        </w:r>
      </w:ins>
      <w:r>
        <w:t>model. RNN is a type of neural network in which the output from the previous step is fed as input to the current step.</w:t>
      </w:r>
    </w:p>
    <w:p w14:paraId="3D9C98C2" w14:textId="0A36E33F" w:rsidR="00473682" w:rsidRPr="00A24D67" w:rsidRDefault="004506CA" w:rsidP="00CB46F8">
      <w:pPr>
        <w:ind w:firstLine="288"/>
        <w:jc w:val="left"/>
      </w:pPr>
      <w:r>
        <w:tab/>
      </w:r>
    </w:p>
    <w:p w14:paraId="5C14F32C" w14:textId="170F723E" w:rsidR="00423BB8" w:rsidRDefault="00423BB8" w:rsidP="00423BB8">
      <w:pPr>
        <w:pStyle w:val="Heading1"/>
      </w:pPr>
      <w:r>
        <w:t>Evaluation and Results</w:t>
      </w:r>
    </w:p>
    <w:p w14:paraId="294E0F7B" w14:textId="32DBD66C" w:rsidR="00FF4D6D" w:rsidRDefault="00FF4D6D" w:rsidP="00FF4D6D">
      <w:pPr>
        <w:jc w:val="both"/>
      </w:pPr>
      <w:r>
        <w:t>Due to</w:t>
      </w:r>
      <w:ins w:id="193" w:author="Joshua Robert Kloc" w:date="2022-07-24T21:19:00Z">
        <w:r w:rsidR="006964A1">
          <w:t xml:space="preserve"> the considera</w:t>
        </w:r>
      </w:ins>
      <w:ins w:id="194" w:author="Joshua Robert Kloc" w:date="2022-07-24T21:20:00Z">
        <w:r w:rsidR="006964A1">
          <w:t>ble</w:t>
        </w:r>
      </w:ins>
      <w:r>
        <w:t xml:space="preserve"> data imbalance</w:t>
      </w:r>
      <w:ins w:id="195" w:author="Joshua Robert Kloc" w:date="2022-07-24T21:18:00Z">
        <w:r w:rsidR="006964A1">
          <w:t>,</w:t>
        </w:r>
      </w:ins>
      <w:r>
        <w:t xml:space="preserve"> the evaluation is not </w:t>
      </w:r>
      <w:del w:id="196" w:author="Joshua Robert Kloc" w:date="2022-07-24T21:21:00Z">
        <w:r w:rsidDel="005A5998">
          <w:delText>focused on</w:delText>
        </w:r>
      </w:del>
      <w:ins w:id="197" w:author="Joshua Robert Kloc" w:date="2022-07-24T21:21:00Z">
        <w:r w:rsidR="005A5998">
          <w:t>utilizing</w:t>
        </w:r>
      </w:ins>
      <w:r>
        <w:t xml:space="preserve"> </w:t>
      </w:r>
      <w:r w:rsidR="005E260B">
        <w:t>a</w:t>
      </w:r>
      <w:r>
        <w:t>ccuracy</w:t>
      </w:r>
      <w:ins w:id="198" w:author="Joshua Robert Kloc" w:date="2022-07-24T21:23:00Z">
        <w:r w:rsidR="005A5998">
          <w:t xml:space="preserve"> as a performance </w:t>
        </w:r>
      </w:ins>
      <w:ins w:id="199" w:author="Joshua Robert Kloc" w:date="2022-07-24T21:24:00Z">
        <w:r w:rsidR="005A5998">
          <w:t>indicator</w:t>
        </w:r>
      </w:ins>
      <w:r>
        <w:t xml:space="preserve">, rather it </w:t>
      </w:r>
      <w:del w:id="200" w:author="Joshua Robert Kloc" w:date="2022-07-24T21:21:00Z">
        <w:r w:rsidDel="005A5998">
          <w:delText>is focused on</w:delText>
        </w:r>
      </w:del>
      <w:ins w:id="201" w:author="Joshua Robert Kloc" w:date="2022-07-24T21:21:00Z">
        <w:r w:rsidR="005A5998">
          <w:t>considers</w:t>
        </w:r>
      </w:ins>
      <w:r>
        <w:t xml:space="preserve"> other metrics </w:t>
      </w:r>
      <w:del w:id="202" w:author="Brad Staton" w:date="2022-07-23T13:26:00Z">
        <w:r w:rsidDel="00C96A06">
          <w:delText xml:space="preserve">like </w:delText>
        </w:r>
      </w:del>
      <w:ins w:id="203" w:author="Brad Staton" w:date="2022-07-23T13:26:00Z">
        <w:r w:rsidR="00C96A06">
          <w:t xml:space="preserve">including </w:t>
        </w:r>
      </w:ins>
      <w:r>
        <w:t>F1 score,</w:t>
      </w:r>
      <w:ins w:id="204" w:author="Yasser Arafat Parambathkandy" w:date="2022-07-24T22:47:00Z">
        <w:r w:rsidR="003A7826">
          <w:t xml:space="preserve"> </w:t>
        </w:r>
      </w:ins>
      <w:del w:id="205" w:author="Yasser Arafat Parambathkandy" w:date="2022-07-24T22:47:00Z">
        <w:r w:rsidDel="003A7826">
          <w:delText xml:space="preserve"> </w:delText>
        </w:r>
      </w:del>
      <w:del w:id="206" w:author="Brad Staton" w:date="2022-07-23T13:26:00Z">
        <w:r w:rsidDel="00C96A06">
          <w:delText>Area Under Curve,</w:delText>
        </w:r>
      </w:del>
      <w:commentRangeStart w:id="207"/>
      <w:ins w:id="208" w:author="Brad Staton" w:date="2022-07-23T13:27:00Z">
        <w:del w:id="209" w:author="Yasser Arafat Parambathkandy" w:date="2022-07-24T22:46:00Z">
          <w:r w:rsidR="00C96A06" w:rsidRPr="006964A1" w:rsidDel="003A7826">
            <w:rPr>
              <w:highlight w:val="yellow"/>
              <w:rPrChange w:id="210" w:author="Joshua Robert Kloc" w:date="2022-07-24T21:16:00Z">
                <w:rPr/>
              </w:rPrChange>
            </w:rPr>
            <w:delText>Accuracy</w:delText>
          </w:r>
        </w:del>
      </w:ins>
      <w:commentRangeEnd w:id="207"/>
      <w:r w:rsidR="005A5998">
        <w:rPr>
          <w:rStyle w:val="CommentReference"/>
        </w:rPr>
        <w:commentReference w:id="207"/>
      </w:r>
      <w:ins w:id="211" w:author="Brad Staton" w:date="2022-07-23T13:27:00Z">
        <w:del w:id="212" w:author="Yasser Arafat Parambathkandy" w:date="2022-07-24T22:47:00Z">
          <w:r w:rsidR="00C96A06" w:rsidDel="003A7826">
            <w:delText>,</w:delText>
          </w:r>
        </w:del>
      </w:ins>
      <w:del w:id="213" w:author="Yasser Arafat Parambathkandy" w:date="2022-07-24T22:47:00Z">
        <w:r w:rsidDel="003A7826">
          <w:delText xml:space="preserve"> </w:delText>
        </w:r>
      </w:del>
      <w:r>
        <w:t>Precision</w:t>
      </w:r>
      <w:ins w:id="214" w:author="Brad Staton" w:date="2022-07-23T13:26:00Z">
        <w:r w:rsidR="00C96A06">
          <w:t>,</w:t>
        </w:r>
      </w:ins>
      <w:r>
        <w:t xml:space="preserve">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335DE8B2" w:rsidR="00FF4D6D" w:rsidRDefault="00FF4D6D" w:rsidP="00FF4D6D">
      <w:pPr>
        <w:jc w:val="both"/>
      </w:pPr>
      <w:r>
        <w:t>3) Recall: It is the ratio of correctly predicted outcomes to the total outcomes. It is also known as the sensitivity of the model.</w:t>
      </w:r>
    </w:p>
    <w:p w14:paraId="00AE97A3" w14:textId="4781E21E" w:rsidR="00FF4D6D" w:rsidRDefault="00FF4D6D" w:rsidP="00FF4D6D">
      <w:pPr>
        <w:jc w:val="both"/>
        <w:rPr>
          <w:ins w:id="215" w:author="Yasser Arafat Parambathkandy" w:date="2022-07-24T22:47:00Z"/>
        </w:rPr>
      </w:pPr>
      <w:r>
        <w:t>4) F1 Score: F1 score is the one that is calculated by combining the precision and recall measures. It is the harmonic mean of the two. It results nearly the same as the average of the two measures when they are closely related.</w:t>
      </w:r>
    </w:p>
    <w:p w14:paraId="5CCC6D91" w14:textId="77777777" w:rsidR="003F5E1A" w:rsidRDefault="003F5E1A" w:rsidP="00FF4D6D">
      <w:pPr>
        <w:jc w:val="both"/>
      </w:pPr>
    </w:p>
    <w:p w14:paraId="23C7DCC5" w14:textId="77777777" w:rsidR="00894817" w:rsidRDefault="00894817"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1167" w:type="dxa"/>
            <w:vMerge w:val="restart"/>
            <w:vAlign w:val="center"/>
          </w:tcPr>
          <w:p w14:paraId="46689B02" w14:textId="01C017A4" w:rsidR="00894817" w:rsidRDefault="00894817" w:rsidP="003F577B">
            <w:pPr>
              <w:pStyle w:val="tablecolhead"/>
            </w:pPr>
            <w:r>
              <w:t>Performance</w:t>
            </w:r>
          </w:p>
        </w:tc>
        <w:tc>
          <w:tcPr>
            <w:tcW w:w="3693"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1167" w:type="dxa"/>
            <w:vMerge/>
          </w:tcPr>
          <w:p w14:paraId="6758FB58" w14:textId="77777777" w:rsidR="00894817" w:rsidRDefault="00894817" w:rsidP="003F577B">
            <w:pPr>
              <w:rPr>
                <w:sz w:val="16"/>
                <w:szCs w:val="16"/>
              </w:rPr>
            </w:pPr>
          </w:p>
        </w:tc>
        <w:tc>
          <w:tcPr>
            <w:tcW w:w="1893" w:type="dxa"/>
            <w:vAlign w:val="center"/>
          </w:tcPr>
          <w:p w14:paraId="5BAF4A90" w14:textId="7B4F7B85" w:rsidR="00894817" w:rsidRDefault="00894817" w:rsidP="003F577B">
            <w:pPr>
              <w:pStyle w:val="tablecolsubhead"/>
            </w:pPr>
            <w:r>
              <w:t>TF-IDF</w:t>
            </w:r>
          </w:p>
        </w:tc>
        <w:tc>
          <w:tcPr>
            <w:tcW w:w="1800"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1167" w:type="dxa"/>
            <w:vAlign w:val="center"/>
          </w:tcPr>
          <w:p w14:paraId="068A1AE4" w14:textId="40CE5AC2" w:rsidR="00894817" w:rsidRDefault="00E85265" w:rsidP="003F577B">
            <w:pPr>
              <w:pStyle w:val="tablecopy"/>
              <w:rPr>
                <w:sz w:val="8"/>
                <w:szCs w:val="8"/>
              </w:rPr>
            </w:pPr>
            <w:r>
              <w:t>Precision</w:t>
            </w:r>
          </w:p>
        </w:tc>
        <w:tc>
          <w:tcPr>
            <w:tcW w:w="1893" w:type="dxa"/>
            <w:vAlign w:val="center"/>
          </w:tcPr>
          <w:p w14:paraId="7B36553F" w14:textId="7C29BAFF" w:rsidR="00894817" w:rsidRDefault="00894817" w:rsidP="003F577B">
            <w:pPr>
              <w:pStyle w:val="tablecopy"/>
            </w:pPr>
          </w:p>
        </w:tc>
        <w:tc>
          <w:tcPr>
            <w:tcW w:w="1800"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1167" w:type="dxa"/>
            <w:vAlign w:val="center"/>
          </w:tcPr>
          <w:p w14:paraId="5D9C0B0B" w14:textId="2934C766" w:rsidR="00E85265" w:rsidRDefault="00E85265" w:rsidP="003F577B">
            <w:pPr>
              <w:pStyle w:val="tablecopy"/>
            </w:pPr>
            <w:r>
              <w:t>F1-Score</w:t>
            </w:r>
          </w:p>
        </w:tc>
        <w:tc>
          <w:tcPr>
            <w:tcW w:w="1893" w:type="dxa"/>
            <w:vAlign w:val="center"/>
          </w:tcPr>
          <w:p w14:paraId="46609BFB" w14:textId="77777777" w:rsidR="00E85265" w:rsidRDefault="00E85265" w:rsidP="003F577B">
            <w:pPr>
              <w:pStyle w:val="tablecopy"/>
            </w:pPr>
          </w:p>
        </w:tc>
        <w:tc>
          <w:tcPr>
            <w:tcW w:w="1800"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1167" w:type="dxa"/>
            <w:vAlign w:val="center"/>
          </w:tcPr>
          <w:p w14:paraId="1D91EAFE" w14:textId="30641F7B" w:rsidR="00E85265" w:rsidRDefault="00E85265" w:rsidP="003F577B">
            <w:pPr>
              <w:pStyle w:val="tablecopy"/>
            </w:pPr>
            <w:r>
              <w:t>Recall</w:t>
            </w:r>
          </w:p>
        </w:tc>
        <w:tc>
          <w:tcPr>
            <w:tcW w:w="1893" w:type="dxa"/>
            <w:vAlign w:val="center"/>
          </w:tcPr>
          <w:p w14:paraId="01F0CE72" w14:textId="77777777" w:rsidR="00E85265" w:rsidRDefault="00E85265" w:rsidP="003F577B">
            <w:pPr>
              <w:pStyle w:val="tablecopy"/>
            </w:pPr>
          </w:p>
        </w:tc>
        <w:tc>
          <w:tcPr>
            <w:tcW w:w="1800"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p w14:paraId="7A32E491" w14:textId="6D297E44" w:rsidR="00F023D4" w:rsidRDefault="00F023D4"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1167" w:type="dxa"/>
            <w:vMerge w:val="restart"/>
            <w:vAlign w:val="center"/>
          </w:tcPr>
          <w:p w14:paraId="7F64CE04" w14:textId="77777777" w:rsidR="00D71A2D" w:rsidRDefault="00D71A2D" w:rsidP="003F577B">
            <w:pPr>
              <w:pStyle w:val="tablecolhead"/>
            </w:pPr>
            <w:r>
              <w:t>Performance</w:t>
            </w:r>
          </w:p>
        </w:tc>
        <w:tc>
          <w:tcPr>
            <w:tcW w:w="3693"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1167" w:type="dxa"/>
            <w:vMerge/>
          </w:tcPr>
          <w:p w14:paraId="54F43882" w14:textId="77777777" w:rsidR="00D71A2D" w:rsidRDefault="00D71A2D" w:rsidP="003F577B">
            <w:pPr>
              <w:rPr>
                <w:sz w:val="16"/>
                <w:szCs w:val="16"/>
              </w:rPr>
            </w:pPr>
          </w:p>
        </w:tc>
        <w:tc>
          <w:tcPr>
            <w:tcW w:w="1893" w:type="dxa"/>
            <w:vAlign w:val="center"/>
          </w:tcPr>
          <w:p w14:paraId="3828C5CB" w14:textId="77777777" w:rsidR="00D71A2D" w:rsidRDefault="00D71A2D" w:rsidP="003F577B">
            <w:pPr>
              <w:pStyle w:val="tablecolsubhead"/>
            </w:pPr>
            <w:r>
              <w:t>TF-IDF</w:t>
            </w:r>
          </w:p>
        </w:tc>
        <w:tc>
          <w:tcPr>
            <w:tcW w:w="1800"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1167" w:type="dxa"/>
            <w:vAlign w:val="center"/>
          </w:tcPr>
          <w:p w14:paraId="679047D8" w14:textId="77777777" w:rsidR="00D71A2D" w:rsidRDefault="00D71A2D" w:rsidP="003F577B">
            <w:pPr>
              <w:pStyle w:val="tablecopy"/>
              <w:rPr>
                <w:sz w:val="8"/>
                <w:szCs w:val="8"/>
              </w:rPr>
            </w:pPr>
            <w:r>
              <w:t>Precision</w:t>
            </w:r>
          </w:p>
        </w:tc>
        <w:tc>
          <w:tcPr>
            <w:tcW w:w="1893" w:type="dxa"/>
            <w:vAlign w:val="center"/>
          </w:tcPr>
          <w:p w14:paraId="25211059" w14:textId="77777777" w:rsidR="00D71A2D" w:rsidRDefault="00D71A2D" w:rsidP="003F577B">
            <w:pPr>
              <w:pStyle w:val="tablecopy"/>
            </w:pPr>
          </w:p>
        </w:tc>
        <w:tc>
          <w:tcPr>
            <w:tcW w:w="1800"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1167" w:type="dxa"/>
            <w:vAlign w:val="center"/>
          </w:tcPr>
          <w:p w14:paraId="0663876E" w14:textId="77777777" w:rsidR="00D71A2D" w:rsidRDefault="00D71A2D" w:rsidP="003F577B">
            <w:pPr>
              <w:pStyle w:val="tablecopy"/>
            </w:pPr>
            <w:r>
              <w:t>F1-Score</w:t>
            </w:r>
          </w:p>
        </w:tc>
        <w:tc>
          <w:tcPr>
            <w:tcW w:w="1893" w:type="dxa"/>
            <w:vAlign w:val="center"/>
          </w:tcPr>
          <w:p w14:paraId="334F38DD" w14:textId="77777777" w:rsidR="00D71A2D" w:rsidRDefault="00D71A2D" w:rsidP="003F577B">
            <w:pPr>
              <w:pStyle w:val="tablecopy"/>
            </w:pPr>
          </w:p>
        </w:tc>
        <w:tc>
          <w:tcPr>
            <w:tcW w:w="1800"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1167" w:type="dxa"/>
            <w:vAlign w:val="center"/>
          </w:tcPr>
          <w:p w14:paraId="616E4B87" w14:textId="77777777" w:rsidR="00D71A2D" w:rsidRDefault="00D71A2D" w:rsidP="003F577B">
            <w:pPr>
              <w:pStyle w:val="tablecopy"/>
            </w:pPr>
            <w:r>
              <w:t>Recall</w:t>
            </w:r>
          </w:p>
        </w:tc>
        <w:tc>
          <w:tcPr>
            <w:tcW w:w="1893" w:type="dxa"/>
            <w:vAlign w:val="center"/>
          </w:tcPr>
          <w:p w14:paraId="5F5474D9" w14:textId="77777777" w:rsidR="00D71A2D" w:rsidRDefault="00D71A2D" w:rsidP="003F577B">
            <w:pPr>
              <w:pStyle w:val="tablecopy"/>
            </w:pPr>
          </w:p>
        </w:tc>
        <w:tc>
          <w:tcPr>
            <w:tcW w:w="1800"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389E5406" w:rsidR="00FF4D6D" w:rsidRDefault="00FF4D6D" w:rsidP="00FF4D6D">
      <w:pPr>
        <w:jc w:val="both"/>
        <w:rPr>
          <w:ins w:id="216" w:author="Yasser Arafat Parambathkandy" w:date="2022-07-24T22:47:00Z"/>
        </w:rPr>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2D0A2B4B" w14:textId="77777777" w:rsidR="003F5E1A" w:rsidRDefault="003F5E1A" w:rsidP="00FF4D6D">
      <w:pPr>
        <w:jc w:val="both"/>
      </w:pP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5023" w:type="dxa"/>
        <w:tblLook w:val="04A0" w:firstRow="1" w:lastRow="0" w:firstColumn="1" w:lastColumn="0" w:noHBand="0" w:noVBand="1"/>
      </w:tblPr>
      <w:tblGrid>
        <w:gridCol w:w="3689"/>
        <w:gridCol w:w="1334"/>
      </w:tblGrid>
      <w:tr w:rsidR="0040710B" w14:paraId="533F196D" w14:textId="77777777" w:rsidTr="00516DE3">
        <w:tc>
          <w:tcPr>
            <w:tcW w:w="3689" w:type="dxa"/>
          </w:tcPr>
          <w:p w14:paraId="79965D05" w14:textId="09E6338D" w:rsidR="0040710B" w:rsidRDefault="0040710B" w:rsidP="0040710B">
            <w:r w:rsidRPr="0040710B">
              <w:t xml:space="preserve">Project Proposal </w:t>
            </w:r>
          </w:p>
        </w:tc>
        <w:tc>
          <w:tcPr>
            <w:tcW w:w="1334" w:type="dxa"/>
          </w:tcPr>
          <w:p w14:paraId="187B74DE" w14:textId="57737D1A" w:rsidR="0040710B" w:rsidRDefault="0040710B" w:rsidP="0040710B">
            <w:r w:rsidRPr="0040710B">
              <w:t>6/15/2022</w:t>
            </w:r>
          </w:p>
        </w:tc>
      </w:tr>
      <w:tr w:rsidR="0040710B" w14:paraId="7C0680EC" w14:textId="77777777" w:rsidTr="00516DE3">
        <w:tc>
          <w:tcPr>
            <w:tcW w:w="3689" w:type="dxa"/>
          </w:tcPr>
          <w:p w14:paraId="36BF4DF4" w14:textId="5F546CA1" w:rsidR="0040710B" w:rsidRDefault="0040710B" w:rsidP="0040710B">
            <w:r w:rsidRPr="0040710B">
              <w:t>Exploratory data analysis</w:t>
            </w:r>
          </w:p>
        </w:tc>
        <w:tc>
          <w:tcPr>
            <w:tcW w:w="1334" w:type="dxa"/>
          </w:tcPr>
          <w:p w14:paraId="641E5DEF" w14:textId="049333C1" w:rsidR="0040710B" w:rsidRDefault="0040710B" w:rsidP="0040710B">
            <w:r w:rsidRPr="0040710B">
              <w:t>6/22/2022</w:t>
            </w:r>
          </w:p>
        </w:tc>
      </w:tr>
      <w:tr w:rsidR="0040710B" w14:paraId="618EA1AE" w14:textId="77777777" w:rsidTr="00516DE3">
        <w:tc>
          <w:tcPr>
            <w:tcW w:w="3689" w:type="dxa"/>
          </w:tcPr>
          <w:p w14:paraId="208CDB8B" w14:textId="44D85679" w:rsidR="0040710B" w:rsidRDefault="0040710B" w:rsidP="0040710B">
            <w:r w:rsidRPr="0040710B">
              <w:t>Feature Engineering/NLP API Research</w:t>
            </w:r>
          </w:p>
        </w:tc>
        <w:tc>
          <w:tcPr>
            <w:tcW w:w="1334" w:type="dxa"/>
          </w:tcPr>
          <w:p w14:paraId="56CF1612" w14:textId="1E351668" w:rsidR="0040710B" w:rsidRDefault="0040710B" w:rsidP="0040710B">
            <w:r w:rsidRPr="0040710B">
              <w:t>6/29/2022</w:t>
            </w:r>
          </w:p>
        </w:tc>
      </w:tr>
      <w:tr w:rsidR="0040710B" w14:paraId="35BA268E" w14:textId="77777777" w:rsidTr="00516DE3">
        <w:tc>
          <w:tcPr>
            <w:tcW w:w="3689" w:type="dxa"/>
          </w:tcPr>
          <w:p w14:paraId="37DD74B1" w14:textId="3A7A2EB5" w:rsidR="0040710B" w:rsidRDefault="0040710B" w:rsidP="0040710B">
            <w:r w:rsidRPr="0040710B">
              <w:t>Project Milestone 1 documentation</w:t>
            </w:r>
          </w:p>
        </w:tc>
        <w:tc>
          <w:tcPr>
            <w:tcW w:w="1334" w:type="dxa"/>
          </w:tcPr>
          <w:p w14:paraId="45D27408" w14:textId="75A95C75" w:rsidR="0040710B" w:rsidRDefault="0040710B" w:rsidP="0040710B">
            <w:r w:rsidRPr="0040710B">
              <w:t xml:space="preserve">7/06/2022 </w:t>
            </w:r>
          </w:p>
        </w:tc>
      </w:tr>
      <w:tr w:rsidR="0040710B" w14:paraId="39C7CBC1" w14:textId="77777777" w:rsidTr="00516DE3">
        <w:tc>
          <w:tcPr>
            <w:tcW w:w="3689" w:type="dxa"/>
          </w:tcPr>
          <w:p w14:paraId="4165F2A6" w14:textId="7C5EABEB" w:rsidR="0040710B" w:rsidRDefault="0040710B" w:rsidP="0040710B">
            <w:r w:rsidRPr="0040710B">
              <w:t>Modeling</w:t>
            </w:r>
          </w:p>
        </w:tc>
        <w:tc>
          <w:tcPr>
            <w:tcW w:w="1334" w:type="dxa"/>
          </w:tcPr>
          <w:p w14:paraId="7F1A94B4" w14:textId="7D4CFC0C" w:rsidR="0040710B" w:rsidRDefault="0040710B" w:rsidP="0040710B">
            <w:r w:rsidRPr="0040710B">
              <w:t>7/13/2022</w:t>
            </w:r>
          </w:p>
        </w:tc>
      </w:tr>
      <w:tr w:rsidR="0040710B" w14:paraId="56D1E5E4" w14:textId="77777777" w:rsidTr="00516DE3">
        <w:tc>
          <w:tcPr>
            <w:tcW w:w="3689" w:type="dxa"/>
          </w:tcPr>
          <w:p w14:paraId="40E08973" w14:textId="56F6523A" w:rsidR="0040710B" w:rsidRDefault="0040710B" w:rsidP="0040710B">
            <w:r w:rsidRPr="0040710B">
              <w:t>Training and Classification</w:t>
            </w:r>
          </w:p>
        </w:tc>
        <w:tc>
          <w:tcPr>
            <w:tcW w:w="1334" w:type="dxa"/>
          </w:tcPr>
          <w:p w14:paraId="0105CE8F" w14:textId="0D6E48D5" w:rsidR="0040710B" w:rsidRDefault="0040710B" w:rsidP="0040710B">
            <w:r w:rsidRPr="0040710B">
              <w:t>7/20/2022</w:t>
            </w:r>
          </w:p>
        </w:tc>
      </w:tr>
      <w:tr w:rsidR="0040710B" w14:paraId="11609DD7" w14:textId="77777777" w:rsidTr="00516DE3">
        <w:tc>
          <w:tcPr>
            <w:tcW w:w="3689" w:type="dxa"/>
          </w:tcPr>
          <w:p w14:paraId="6AC50299" w14:textId="4293F04F" w:rsidR="0040710B" w:rsidRPr="0040710B" w:rsidRDefault="0040710B" w:rsidP="0040710B">
            <w:r w:rsidRPr="0040710B">
              <w:t>Performance Analysis</w:t>
            </w:r>
          </w:p>
        </w:tc>
        <w:tc>
          <w:tcPr>
            <w:tcW w:w="1334" w:type="dxa"/>
          </w:tcPr>
          <w:p w14:paraId="2301A696" w14:textId="5AECB937" w:rsidR="0040710B" w:rsidRDefault="0040710B" w:rsidP="0040710B">
            <w:r w:rsidRPr="0040710B">
              <w:t>7/27/2022</w:t>
            </w:r>
          </w:p>
        </w:tc>
      </w:tr>
      <w:tr w:rsidR="0040710B" w14:paraId="1B73E948" w14:textId="77777777" w:rsidTr="00516DE3">
        <w:tc>
          <w:tcPr>
            <w:tcW w:w="3689" w:type="dxa"/>
          </w:tcPr>
          <w:p w14:paraId="10F68EF5" w14:textId="48C931FE" w:rsidR="0040710B" w:rsidRPr="0040710B" w:rsidRDefault="0040710B" w:rsidP="0040710B">
            <w:r w:rsidRPr="0040710B">
              <w:t>Final Report/ Project Milestone 2</w:t>
            </w:r>
          </w:p>
        </w:tc>
        <w:tc>
          <w:tcPr>
            <w:tcW w:w="1334" w:type="dxa"/>
          </w:tcPr>
          <w:p w14:paraId="5DD6FB4F" w14:textId="468A68C5" w:rsidR="0040710B" w:rsidRDefault="0040710B" w:rsidP="0040710B">
            <w:r w:rsidRPr="0040710B">
              <w:t>8/03/2022</w:t>
            </w:r>
          </w:p>
        </w:tc>
      </w:tr>
      <w:tr w:rsidR="0040710B" w14:paraId="1AFF90CE" w14:textId="77777777" w:rsidTr="00516DE3">
        <w:tc>
          <w:tcPr>
            <w:tcW w:w="3689" w:type="dxa"/>
          </w:tcPr>
          <w:p w14:paraId="2CCBB255" w14:textId="5962E9BA" w:rsidR="0040710B" w:rsidRPr="0040710B" w:rsidRDefault="0040710B" w:rsidP="0040710B">
            <w:r w:rsidRPr="0040710B">
              <w:t>Final Presentation</w:t>
            </w:r>
          </w:p>
        </w:tc>
        <w:tc>
          <w:tcPr>
            <w:tcW w:w="1334"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39DE5C52"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 xml:space="preserve">deep neural </w:t>
      </w:r>
      <w:del w:id="217" w:author="Brad Staton" w:date="2022-07-23T13:27:00Z">
        <w:r w:rsidRPr="0040710B" w:rsidDel="00C96A06">
          <w:rPr>
            <w:lang w:val="en-US"/>
          </w:rPr>
          <w:delText>network</w:delText>
        </w:r>
        <w:r w:rsidR="00AA2A6A" w:rsidDel="00C96A06">
          <w:rPr>
            <w:lang w:val="en-US"/>
          </w:rPr>
          <w:delText xml:space="preserve"> </w:delText>
        </w:r>
        <w:r w:rsidRPr="0040710B" w:rsidDel="00C96A06">
          <w:rPr>
            <w:lang w:val="en-US"/>
          </w:rPr>
          <w:delText>based</w:delText>
        </w:r>
      </w:del>
      <w:ins w:id="218" w:author="Brad Staton" w:date="2022-07-23T13:27:00Z">
        <w:r w:rsidR="00C96A06" w:rsidRPr="0040710B">
          <w:rPr>
            <w:lang w:val="en-US"/>
          </w:rPr>
          <w:t>network</w:t>
        </w:r>
        <w:r w:rsidR="00C96A06">
          <w:rPr>
            <w:lang w:val="en-US"/>
          </w:rPr>
          <w:t>-based</w:t>
        </w:r>
      </w:ins>
      <w:r w:rsidRPr="0040710B">
        <w:rPr>
          <w:lang w:val="en-US"/>
        </w:rPr>
        <w:t xml:space="preserve">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left="354" w:hanging="354"/>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left="354" w:hanging="354"/>
      </w:pPr>
      <w:r w:rsidRPr="001424F9">
        <w:lastRenderedPageBreak/>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left="354" w:hanging="354"/>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left="354" w:hanging="354"/>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left="354" w:hanging="354"/>
      </w:pPr>
      <w:r w:rsidRPr="00C407F0">
        <w:t>Daniel Cer, Yinfei Yang, Sheng-yi Kong, Nan Hua, Nicole Limtiaco, Rhomni St. John, Noah Constant, Mario Guajardo-Cespedes, Steve Yuan, 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left="354" w:hanging="354"/>
      </w:pPr>
      <w:r w:rsidRPr="00510840">
        <w:t>Published b</w:t>
      </w:r>
      <w:r>
        <w:t xml:space="preserve">y </w:t>
      </w:r>
      <w:r w:rsidRPr="00510840">
        <w:t xml:space="preserve">Statista Research Department, &amp;amp; 7, J. (2022, July 7). Internet users in the world 2022. Statista. Retrieved July 10, 2022, from </w:t>
      </w:r>
      <w:hyperlink r:id="rId23"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left="354" w:hanging="354"/>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24" w:history="1">
        <w:r w:rsidR="00F40F83" w:rsidRPr="00592D75">
          <w:rPr>
            <w:rStyle w:val="Hyperlink"/>
          </w:rPr>
          <w:t>https://doi.org/10.1007/978-3-030-79203-9_12</w:t>
        </w:r>
      </w:hyperlink>
    </w:p>
    <w:p w14:paraId="72E06E3C" w14:textId="65830157" w:rsidR="00F40F83" w:rsidRDefault="00F40F83" w:rsidP="00FD6215">
      <w:pPr>
        <w:pStyle w:val="references"/>
        <w:ind w:left="354" w:hanging="354"/>
      </w:pPr>
      <w:r w:rsidRPr="00F40F83">
        <w:t xml:space="preserve">Brownlee, Jason. “What Are Word Embeddings for Text?” Machine Learning Mastery, 7 Aug. 2019, </w:t>
      </w:r>
      <w:ins w:id="219" w:author="Yasser Arafat Parambathkandy" w:date="2022-07-23T12:32:00Z">
        <w:r w:rsidR="001025C3">
          <w:fldChar w:fldCharType="begin"/>
        </w:r>
        <w:r w:rsidR="001025C3">
          <w:instrText xml:space="preserve"> HYPERLINK "</w:instrText>
        </w:r>
      </w:ins>
      <w:r w:rsidR="001025C3" w:rsidRPr="00F40F83">
        <w:instrText>https://machinelearningmastery.com/what-are-word-embeddings/</w:instrText>
      </w:r>
      <w:ins w:id="220" w:author="Yasser Arafat Parambathkandy" w:date="2022-07-23T12:32:00Z">
        <w:r w:rsidR="001025C3">
          <w:instrText xml:space="preserve">" </w:instrText>
        </w:r>
        <w:r w:rsidR="001025C3">
          <w:fldChar w:fldCharType="separate"/>
        </w:r>
      </w:ins>
      <w:r w:rsidR="001025C3" w:rsidRPr="00AF684B">
        <w:rPr>
          <w:rStyle w:val="Hyperlink"/>
        </w:rPr>
        <w:t>https://machinelearningmastery.com/what-are-word-embeddings/</w:t>
      </w:r>
      <w:ins w:id="221" w:author="Yasser Arafat Parambathkandy" w:date="2022-07-23T12:32:00Z">
        <w:r w:rsidR="001025C3">
          <w:fldChar w:fldCharType="end"/>
        </w:r>
      </w:ins>
      <w:r w:rsidRPr="00F40F83">
        <w:t>.</w:t>
      </w:r>
      <w:ins w:id="222" w:author="Yasser Arafat Parambathkandy" w:date="2022-07-23T12:32:00Z">
        <w:r w:rsidR="001025C3">
          <w:br/>
        </w:r>
        <w:r w:rsidR="001025C3">
          <w:br/>
        </w:r>
      </w:ins>
    </w:p>
    <w:p w14:paraId="250E6BDA"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B94DED" w:rsidRPr="00F96569" w:rsidSect="00C919A4">
          <w:type w:val="continuous"/>
          <w:pgSz w:w="12240" w:h="15840" w:code="1"/>
          <w:pgMar w:top="1080" w:right="907" w:bottom="1440" w:left="907" w:header="720" w:footer="720" w:gutter="0"/>
          <w:cols w:num="2" w:space="360"/>
          <w:docGrid w:linePitch="360"/>
        </w:sectPr>
      </w:pPr>
    </w:p>
    <w:p w14:paraId="4E539DD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Joshua Robert Kloc" w:date="2022-07-24T18:51:00Z" w:initials="JRK">
    <w:p w14:paraId="2C6C6FC9" w14:textId="77777777" w:rsidR="0042604F" w:rsidRDefault="0042604F" w:rsidP="00954D49">
      <w:pPr>
        <w:pStyle w:val="CommentText"/>
        <w:jc w:val="left"/>
      </w:pPr>
      <w:r>
        <w:rPr>
          <w:rStyle w:val="CommentReference"/>
        </w:rPr>
        <w:annotationRef/>
      </w:r>
      <w:r>
        <w:t>Is turning correct? Should this be tuning?</w:t>
      </w:r>
    </w:p>
  </w:comment>
  <w:comment w:id="29" w:author="Yasser Arafat Parambathkandy" w:date="2022-07-24T22:50:00Z" w:initials="YAP">
    <w:p w14:paraId="541C369C" w14:textId="77777777" w:rsidR="000241A5" w:rsidRDefault="000241A5" w:rsidP="00DA792A">
      <w:pPr>
        <w:pStyle w:val="CommentText"/>
        <w:jc w:val="left"/>
      </w:pPr>
      <w:r>
        <w:rPr>
          <w:rStyle w:val="CommentReference"/>
        </w:rPr>
        <w:annotationRef/>
      </w:r>
      <w:r>
        <w:t>fixed</w:t>
      </w:r>
    </w:p>
  </w:comment>
  <w:comment w:id="75" w:author="Joshua Robert Kloc" w:date="2022-07-24T21:37:00Z" w:initials="JRK">
    <w:p w14:paraId="7B46D7F5" w14:textId="2DCEFDEC" w:rsidR="00821956" w:rsidRDefault="00821956">
      <w:pPr>
        <w:pStyle w:val="CommentText"/>
        <w:jc w:val="left"/>
      </w:pPr>
      <w:r>
        <w:rPr>
          <w:rStyle w:val="CommentReference"/>
        </w:rPr>
        <w:annotationRef/>
      </w:r>
      <w:r>
        <w:t>I read the source paper for this comment and wasn't able to piece together the advantages and it's not clear to me if the following 2 sentences are the advantages we're speaking about.</w:t>
      </w:r>
    </w:p>
    <w:p w14:paraId="67D7DBCC" w14:textId="77777777" w:rsidR="00821956" w:rsidRDefault="00821956">
      <w:pPr>
        <w:pStyle w:val="CommentText"/>
        <w:jc w:val="left"/>
      </w:pPr>
    </w:p>
    <w:p w14:paraId="5F17FC72" w14:textId="77777777" w:rsidR="00821956" w:rsidRDefault="00821956">
      <w:pPr>
        <w:pStyle w:val="CommentText"/>
        <w:jc w:val="left"/>
      </w:pPr>
      <w:r>
        <w:t>Also think if we say something has an advantage, we need to comment on what it is being compared to. "X offers advantages versus Z" instead of saying "X offers advantages"</w:t>
      </w:r>
    </w:p>
    <w:p w14:paraId="363C8B5D" w14:textId="77777777" w:rsidR="00821956" w:rsidRDefault="00821956">
      <w:pPr>
        <w:pStyle w:val="CommentText"/>
        <w:jc w:val="left"/>
      </w:pPr>
    </w:p>
    <w:p w14:paraId="4BBB427B" w14:textId="77777777" w:rsidR="00821956" w:rsidRDefault="00821956">
      <w:pPr>
        <w:pStyle w:val="CommentText"/>
        <w:jc w:val="left"/>
      </w:pPr>
      <w:r>
        <w:t xml:space="preserve">Again, it wasn’t clear to me what those advantages were and compared to what, otherwise I would have rewritten these few sentences.  </w:t>
      </w:r>
    </w:p>
    <w:p w14:paraId="330AC065" w14:textId="77777777" w:rsidR="00821956" w:rsidRDefault="00821956" w:rsidP="00FB4428">
      <w:pPr>
        <w:pStyle w:val="CommentText"/>
        <w:jc w:val="left"/>
      </w:pPr>
    </w:p>
  </w:comment>
  <w:comment w:id="207" w:author="Joshua Robert Kloc" w:date="2022-07-24T21:23:00Z" w:initials="JRK">
    <w:p w14:paraId="6057E655" w14:textId="0D50C778" w:rsidR="005A5998" w:rsidRDefault="005A5998" w:rsidP="009D586D">
      <w:pPr>
        <w:pStyle w:val="CommentText"/>
        <w:jc w:val="left"/>
      </w:pPr>
      <w:r>
        <w:rPr>
          <w:rStyle w:val="CommentReference"/>
        </w:rPr>
        <w:annotationRef/>
      </w:r>
      <w:r>
        <w:t>Do we want to delete Accuracy since we're not using it as a performance metric?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C6FC9" w15:done="1"/>
  <w15:commentEx w15:paraId="541C369C" w15:paraIdParent="2C6C6FC9" w15:done="1"/>
  <w15:commentEx w15:paraId="330AC065" w15:done="0"/>
  <w15:commentEx w15:paraId="6057E6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31D" w16cex:dateUtc="2022-07-24T22:51:00Z"/>
  <w16cex:commentExtensible w16cex:durableId="26884B35" w16cex:dateUtc="2022-07-25T02:50:00Z"/>
  <w16cex:commentExtensible w16cex:durableId="26883A0B" w16cex:dateUtc="2022-07-25T01:37:00Z"/>
  <w16cex:commentExtensible w16cex:durableId="268836D9" w16cex:dateUtc="2022-07-25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C6FC9" w16cid:durableId="2688131D"/>
  <w16cid:commentId w16cid:paraId="541C369C" w16cid:durableId="26884B35"/>
  <w16cid:commentId w16cid:paraId="330AC065" w16cid:durableId="26883A0B"/>
  <w16cid:commentId w16cid:paraId="6057E655" w16cid:durableId="268836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45740" w14:textId="77777777" w:rsidR="00F61C0A" w:rsidRDefault="00F61C0A" w:rsidP="001A3B3D">
      <w:r>
        <w:separator/>
      </w:r>
    </w:p>
  </w:endnote>
  <w:endnote w:type="continuationSeparator" w:id="0">
    <w:p w14:paraId="4785ADC6" w14:textId="77777777" w:rsidR="00F61C0A" w:rsidRDefault="00F61C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C44A" w14:textId="5DD32073" w:rsidR="00D705F4" w:rsidRPr="006F6D3D" w:rsidRDefault="00D705F4" w:rsidP="0056610F">
    <w:pPr>
      <w:pStyle w:val="Footer"/>
      <w:jc w:val="left"/>
      <w:rPr>
        <w:sz w:val="16"/>
        <w:szCs w:val="16"/>
      </w:rPr>
    </w:pPr>
    <w:r>
      <w:rPr>
        <w:sz w:val="16"/>
        <w:szCs w:val="16"/>
      </w:rPr>
      <w:t>Profiling Social Media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C83E9" w14:textId="77777777" w:rsidR="00F61C0A" w:rsidRDefault="00F61C0A" w:rsidP="001A3B3D">
      <w:r>
        <w:separator/>
      </w:r>
    </w:p>
  </w:footnote>
  <w:footnote w:type="continuationSeparator" w:id="0">
    <w:p w14:paraId="508B144C" w14:textId="77777777" w:rsidR="00F61C0A" w:rsidRDefault="00F61C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left"/>
      <w:pPr>
        <w:ind w:left="720" w:hanging="432"/>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31481718">
    <w:abstractNumId w:val="15"/>
  </w:num>
  <w:num w:numId="2" w16cid:durableId="1016468176">
    <w:abstractNumId w:val="22"/>
  </w:num>
  <w:num w:numId="3" w16cid:durableId="871306160">
    <w:abstractNumId w:val="13"/>
  </w:num>
  <w:num w:numId="4" w16cid:durableId="1203983624">
    <w:abstractNumId w:val="18"/>
  </w:num>
  <w:num w:numId="5" w16cid:durableId="188110333">
    <w:abstractNumId w:val="18"/>
  </w:num>
  <w:num w:numId="6" w16cid:durableId="960496223">
    <w:abstractNumId w:val="18"/>
  </w:num>
  <w:num w:numId="7" w16cid:durableId="2098138488">
    <w:abstractNumId w:val="18"/>
  </w:num>
  <w:num w:numId="8" w16cid:durableId="35009683">
    <w:abstractNumId w:val="20"/>
  </w:num>
  <w:num w:numId="9" w16cid:durableId="1791628830">
    <w:abstractNumId w:val="23"/>
  </w:num>
  <w:num w:numId="10" w16cid:durableId="564142095">
    <w:abstractNumId w:val="16"/>
  </w:num>
  <w:num w:numId="11" w16cid:durableId="39015379">
    <w:abstractNumId w:val="12"/>
  </w:num>
  <w:num w:numId="12" w16cid:durableId="1339429361">
    <w:abstractNumId w:val="11"/>
  </w:num>
  <w:num w:numId="13" w16cid:durableId="1004670174">
    <w:abstractNumId w:val="0"/>
  </w:num>
  <w:num w:numId="14" w16cid:durableId="1812096384">
    <w:abstractNumId w:val="10"/>
  </w:num>
  <w:num w:numId="15" w16cid:durableId="1431655415">
    <w:abstractNumId w:val="8"/>
  </w:num>
  <w:num w:numId="16" w16cid:durableId="1505128835">
    <w:abstractNumId w:val="7"/>
  </w:num>
  <w:num w:numId="17" w16cid:durableId="104739643">
    <w:abstractNumId w:val="6"/>
  </w:num>
  <w:num w:numId="18" w16cid:durableId="667832171">
    <w:abstractNumId w:val="5"/>
  </w:num>
  <w:num w:numId="19" w16cid:durableId="1044479766">
    <w:abstractNumId w:val="9"/>
  </w:num>
  <w:num w:numId="20" w16cid:durableId="577981840">
    <w:abstractNumId w:val="4"/>
  </w:num>
  <w:num w:numId="21" w16cid:durableId="576674175">
    <w:abstractNumId w:val="3"/>
  </w:num>
  <w:num w:numId="22" w16cid:durableId="799153317">
    <w:abstractNumId w:val="2"/>
  </w:num>
  <w:num w:numId="23" w16cid:durableId="660356578">
    <w:abstractNumId w:val="1"/>
  </w:num>
  <w:num w:numId="24" w16cid:durableId="1968467067">
    <w:abstractNumId w:val="19"/>
  </w:num>
  <w:num w:numId="25" w16cid:durableId="1208759992">
    <w:abstractNumId w:val="21"/>
  </w:num>
  <w:num w:numId="26" w16cid:durableId="1416786051">
    <w:abstractNumId w:val="17"/>
  </w:num>
  <w:num w:numId="27" w16cid:durableId="146612134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er Arafat Parambathkandy">
    <w15:presenceInfo w15:providerId="None" w15:userId="Yasser Arafat Parambathkandy"/>
  </w15:person>
  <w15:person w15:author="Joshua Robert Kloc">
    <w15:presenceInfo w15:providerId="None" w15:userId="Joshua Robert Kloc"/>
  </w15:person>
  <w15:person w15:author="Brad Staton">
    <w15:presenceInfo w15:providerId="Windows Live" w15:userId="ee596915ff756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241A5"/>
    <w:rsid w:val="0004781E"/>
    <w:rsid w:val="00051B13"/>
    <w:rsid w:val="000706DB"/>
    <w:rsid w:val="00074CF6"/>
    <w:rsid w:val="00075E60"/>
    <w:rsid w:val="0008758A"/>
    <w:rsid w:val="00092A1E"/>
    <w:rsid w:val="00096DC9"/>
    <w:rsid w:val="000A4C46"/>
    <w:rsid w:val="000A720A"/>
    <w:rsid w:val="000A722C"/>
    <w:rsid w:val="000B7BDE"/>
    <w:rsid w:val="000C1E68"/>
    <w:rsid w:val="000D7973"/>
    <w:rsid w:val="000E0762"/>
    <w:rsid w:val="000E1570"/>
    <w:rsid w:val="000E44CF"/>
    <w:rsid w:val="001025C3"/>
    <w:rsid w:val="00110664"/>
    <w:rsid w:val="00113320"/>
    <w:rsid w:val="00120579"/>
    <w:rsid w:val="00121B9A"/>
    <w:rsid w:val="0013155F"/>
    <w:rsid w:val="00137466"/>
    <w:rsid w:val="001424F9"/>
    <w:rsid w:val="0015079E"/>
    <w:rsid w:val="0015482A"/>
    <w:rsid w:val="00156791"/>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70F"/>
    <w:rsid w:val="00236907"/>
    <w:rsid w:val="002378D1"/>
    <w:rsid w:val="00245217"/>
    <w:rsid w:val="0025184E"/>
    <w:rsid w:val="00255D9B"/>
    <w:rsid w:val="0025762E"/>
    <w:rsid w:val="00280B52"/>
    <w:rsid w:val="002850E3"/>
    <w:rsid w:val="002872B4"/>
    <w:rsid w:val="00294B09"/>
    <w:rsid w:val="002A29B3"/>
    <w:rsid w:val="002A2BD9"/>
    <w:rsid w:val="002B401A"/>
    <w:rsid w:val="002C0A52"/>
    <w:rsid w:val="002C6A21"/>
    <w:rsid w:val="002D6C62"/>
    <w:rsid w:val="002E2770"/>
    <w:rsid w:val="002E3F1E"/>
    <w:rsid w:val="002F1E4A"/>
    <w:rsid w:val="00311CBC"/>
    <w:rsid w:val="003147A4"/>
    <w:rsid w:val="00315C50"/>
    <w:rsid w:val="00321052"/>
    <w:rsid w:val="00326D37"/>
    <w:rsid w:val="003278C2"/>
    <w:rsid w:val="003320F9"/>
    <w:rsid w:val="003322D3"/>
    <w:rsid w:val="003431C8"/>
    <w:rsid w:val="00354FCF"/>
    <w:rsid w:val="00357EE9"/>
    <w:rsid w:val="003768E2"/>
    <w:rsid w:val="00385F67"/>
    <w:rsid w:val="003965A6"/>
    <w:rsid w:val="003A1824"/>
    <w:rsid w:val="003A19E2"/>
    <w:rsid w:val="003A61E5"/>
    <w:rsid w:val="003A736B"/>
    <w:rsid w:val="003A7826"/>
    <w:rsid w:val="003B350F"/>
    <w:rsid w:val="003B6E0B"/>
    <w:rsid w:val="003C588D"/>
    <w:rsid w:val="003D1359"/>
    <w:rsid w:val="003D5E47"/>
    <w:rsid w:val="003E40A6"/>
    <w:rsid w:val="003F2D93"/>
    <w:rsid w:val="003F5E1A"/>
    <w:rsid w:val="003F70A4"/>
    <w:rsid w:val="00401A87"/>
    <w:rsid w:val="00403567"/>
    <w:rsid w:val="00404D19"/>
    <w:rsid w:val="00405890"/>
    <w:rsid w:val="0040710B"/>
    <w:rsid w:val="00421EC6"/>
    <w:rsid w:val="00423BB8"/>
    <w:rsid w:val="0042604F"/>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16DE3"/>
    <w:rsid w:val="00527D30"/>
    <w:rsid w:val="00532477"/>
    <w:rsid w:val="00542D8F"/>
    <w:rsid w:val="005434BB"/>
    <w:rsid w:val="00547E73"/>
    <w:rsid w:val="00551B7F"/>
    <w:rsid w:val="0056610F"/>
    <w:rsid w:val="00575BCA"/>
    <w:rsid w:val="00586FA5"/>
    <w:rsid w:val="00595A9C"/>
    <w:rsid w:val="005A3427"/>
    <w:rsid w:val="005A5982"/>
    <w:rsid w:val="005A5998"/>
    <w:rsid w:val="005A6BA5"/>
    <w:rsid w:val="005B0344"/>
    <w:rsid w:val="005B520E"/>
    <w:rsid w:val="005C628F"/>
    <w:rsid w:val="005D0A35"/>
    <w:rsid w:val="005E260B"/>
    <w:rsid w:val="005E2800"/>
    <w:rsid w:val="005F1FF9"/>
    <w:rsid w:val="005F4111"/>
    <w:rsid w:val="0060280C"/>
    <w:rsid w:val="00612635"/>
    <w:rsid w:val="0061684E"/>
    <w:rsid w:val="006211C1"/>
    <w:rsid w:val="006260C3"/>
    <w:rsid w:val="00627E8E"/>
    <w:rsid w:val="006324C1"/>
    <w:rsid w:val="006347CF"/>
    <w:rsid w:val="00634CFB"/>
    <w:rsid w:val="00635696"/>
    <w:rsid w:val="006427F7"/>
    <w:rsid w:val="0064420A"/>
    <w:rsid w:val="00645D22"/>
    <w:rsid w:val="006508E9"/>
    <w:rsid w:val="00651A08"/>
    <w:rsid w:val="00654204"/>
    <w:rsid w:val="00656C95"/>
    <w:rsid w:val="00660F89"/>
    <w:rsid w:val="00663B66"/>
    <w:rsid w:val="00670434"/>
    <w:rsid w:val="00670631"/>
    <w:rsid w:val="006923D7"/>
    <w:rsid w:val="006941BD"/>
    <w:rsid w:val="006964A1"/>
    <w:rsid w:val="006B1DA8"/>
    <w:rsid w:val="006B6632"/>
    <w:rsid w:val="006B6B66"/>
    <w:rsid w:val="006C0E9C"/>
    <w:rsid w:val="006C2BF7"/>
    <w:rsid w:val="006E0DE7"/>
    <w:rsid w:val="006E32E7"/>
    <w:rsid w:val="006F6D3D"/>
    <w:rsid w:val="00702D54"/>
    <w:rsid w:val="00704134"/>
    <w:rsid w:val="0070542F"/>
    <w:rsid w:val="007079EF"/>
    <w:rsid w:val="00710D3C"/>
    <w:rsid w:val="00715BEA"/>
    <w:rsid w:val="007205C3"/>
    <w:rsid w:val="00740EEA"/>
    <w:rsid w:val="007455BE"/>
    <w:rsid w:val="00762921"/>
    <w:rsid w:val="00767F33"/>
    <w:rsid w:val="00777C20"/>
    <w:rsid w:val="0079127A"/>
    <w:rsid w:val="00794804"/>
    <w:rsid w:val="007A00AE"/>
    <w:rsid w:val="007B1AD3"/>
    <w:rsid w:val="007B2E35"/>
    <w:rsid w:val="007B33F1"/>
    <w:rsid w:val="007B59E8"/>
    <w:rsid w:val="007B72B6"/>
    <w:rsid w:val="007C0308"/>
    <w:rsid w:val="007C2FF2"/>
    <w:rsid w:val="007C71C0"/>
    <w:rsid w:val="007D6232"/>
    <w:rsid w:val="007E4389"/>
    <w:rsid w:val="007F1F99"/>
    <w:rsid w:val="007F768F"/>
    <w:rsid w:val="0080791D"/>
    <w:rsid w:val="008119C2"/>
    <w:rsid w:val="00812DE7"/>
    <w:rsid w:val="0081636E"/>
    <w:rsid w:val="00821956"/>
    <w:rsid w:val="00823F23"/>
    <w:rsid w:val="00832989"/>
    <w:rsid w:val="008341D2"/>
    <w:rsid w:val="00834476"/>
    <w:rsid w:val="00842C9A"/>
    <w:rsid w:val="00847FAC"/>
    <w:rsid w:val="00850B27"/>
    <w:rsid w:val="008525D7"/>
    <w:rsid w:val="00871620"/>
    <w:rsid w:val="00873603"/>
    <w:rsid w:val="0087507F"/>
    <w:rsid w:val="008770D5"/>
    <w:rsid w:val="00894817"/>
    <w:rsid w:val="00894D92"/>
    <w:rsid w:val="008950EB"/>
    <w:rsid w:val="00897F97"/>
    <w:rsid w:val="008A2C7D"/>
    <w:rsid w:val="008B4EBD"/>
    <w:rsid w:val="008C4B23"/>
    <w:rsid w:val="008D0786"/>
    <w:rsid w:val="008F530F"/>
    <w:rsid w:val="008F6E2C"/>
    <w:rsid w:val="00917529"/>
    <w:rsid w:val="00925861"/>
    <w:rsid w:val="0093033E"/>
    <w:rsid w:val="009303D9"/>
    <w:rsid w:val="00933C64"/>
    <w:rsid w:val="00963C5A"/>
    <w:rsid w:val="009668ED"/>
    <w:rsid w:val="00972203"/>
    <w:rsid w:val="00976542"/>
    <w:rsid w:val="00981412"/>
    <w:rsid w:val="0099347F"/>
    <w:rsid w:val="009B039D"/>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C3E10"/>
    <w:rsid w:val="00AD2049"/>
    <w:rsid w:val="00AE10E3"/>
    <w:rsid w:val="00AE3409"/>
    <w:rsid w:val="00B01897"/>
    <w:rsid w:val="00B03A21"/>
    <w:rsid w:val="00B06553"/>
    <w:rsid w:val="00B11A60"/>
    <w:rsid w:val="00B202B8"/>
    <w:rsid w:val="00B22613"/>
    <w:rsid w:val="00B23689"/>
    <w:rsid w:val="00B338E0"/>
    <w:rsid w:val="00B40EDA"/>
    <w:rsid w:val="00B420FE"/>
    <w:rsid w:val="00B42DC7"/>
    <w:rsid w:val="00B43DFF"/>
    <w:rsid w:val="00B47BF5"/>
    <w:rsid w:val="00B47D7B"/>
    <w:rsid w:val="00B634F4"/>
    <w:rsid w:val="00B735CF"/>
    <w:rsid w:val="00B803AC"/>
    <w:rsid w:val="00B8628A"/>
    <w:rsid w:val="00B94DED"/>
    <w:rsid w:val="00BA0FBC"/>
    <w:rsid w:val="00BA1025"/>
    <w:rsid w:val="00BA75E2"/>
    <w:rsid w:val="00BC3420"/>
    <w:rsid w:val="00BC733B"/>
    <w:rsid w:val="00BC7D26"/>
    <w:rsid w:val="00BD22EF"/>
    <w:rsid w:val="00BD277E"/>
    <w:rsid w:val="00BE5801"/>
    <w:rsid w:val="00BE7D3C"/>
    <w:rsid w:val="00BF01EB"/>
    <w:rsid w:val="00BF5FF6"/>
    <w:rsid w:val="00BF7038"/>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96A06"/>
    <w:rsid w:val="00CA4392"/>
    <w:rsid w:val="00CA711B"/>
    <w:rsid w:val="00CB46F8"/>
    <w:rsid w:val="00CB6384"/>
    <w:rsid w:val="00CC36D2"/>
    <w:rsid w:val="00CC393F"/>
    <w:rsid w:val="00CC5D32"/>
    <w:rsid w:val="00CD3553"/>
    <w:rsid w:val="00CD3CFA"/>
    <w:rsid w:val="00CE15BC"/>
    <w:rsid w:val="00CF16E4"/>
    <w:rsid w:val="00CF7D98"/>
    <w:rsid w:val="00D03417"/>
    <w:rsid w:val="00D12D1E"/>
    <w:rsid w:val="00D13749"/>
    <w:rsid w:val="00D14C9A"/>
    <w:rsid w:val="00D1706E"/>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1A5D"/>
    <w:rsid w:val="00D72D06"/>
    <w:rsid w:val="00D7506A"/>
    <w:rsid w:val="00D7522C"/>
    <w:rsid w:val="00D7536F"/>
    <w:rsid w:val="00D756A5"/>
    <w:rsid w:val="00D76668"/>
    <w:rsid w:val="00DA132B"/>
    <w:rsid w:val="00DB1CC6"/>
    <w:rsid w:val="00DB5D96"/>
    <w:rsid w:val="00DC364B"/>
    <w:rsid w:val="00DE30D9"/>
    <w:rsid w:val="00DE576E"/>
    <w:rsid w:val="00DE759D"/>
    <w:rsid w:val="00DF38DE"/>
    <w:rsid w:val="00E06E98"/>
    <w:rsid w:val="00E13CA7"/>
    <w:rsid w:val="00E302B9"/>
    <w:rsid w:val="00E31BBD"/>
    <w:rsid w:val="00E368BD"/>
    <w:rsid w:val="00E4352C"/>
    <w:rsid w:val="00E61E12"/>
    <w:rsid w:val="00E71FAE"/>
    <w:rsid w:val="00E7596C"/>
    <w:rsid w:val="00E761D6"/>
    <w:rsid w:val="00E85265"/>
    <w:rsid w:val="00E878F2"/>
    <w:rsid w:val="00E94C0F"/>
    <w:rsid w:val="00E9760B"/>
    <w:rsid w:val="00ED0149"/>
    <w:rsid w:val="00ED3F8F"/>
    <w:rsid w:val="00ED7443"/>
    <w:rsid w:val="00EE5C1A"/>
    <w:rsid w:val="00EE5CC4"/>
    <w:rsid w:val="00EE6DA4"/>
    <w:rsid w:val="00EF7DE3"/>
    <w:rsid w:val="00EF7FB1"/>
    <w:rsid w:val="00F023D4"/>
    <w:rsid w:val="00F03103"/>
    <w:rsid w:val="00F068FE"/>
    <w:rsid w:val="00F271DE"/>
    <w:rsid w:val="00F33A15"/>
    <w:rsid w:val="00F40F83"/>
    <w:rsid w:val="00F46C5C"/>
    <w:rsid w:val="00F54DA3"/>
    <w:rsid w:val="00F61C0A"/>
    <w:rsid w:val="00F627DA"/>
    <w:rsid w:val="00F7288F"/>
    <w:rsid w:val="00F732D2"/>
    <w:rsid w:val="00F76F04"/>
    <w:rsid w:val="00F82420"/>
    <w:rsid w:val="00F847A6"/>
    <w:rsid w:val="00F90744"/>
    <w:rsid w:val="00F9441B"/>
    <w:rsid w:val="00F96569"/>
    <w:rsid w:val="00FA4C32"/>
    <w:rsid w:val="00FD2D44"/>
    <w:rsid w:val="00FD6215"/>
    <w:rsid w:val="00FD7BF6"/>
    <w:rsid w:val="00FE4F6E"/>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customStyle="1" w:styleId="UnresolvedMention1">
    <w:name w:val="Unresolved Mention1"/>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200"/>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 w:type="paragraph" w:styleId="Revision">
    <w:name w:val="Revision"/>
    <w:hidden/>
    <w:uiPriority w:val="99"/>
    <w:semiHidden/>
    <w:rsid w:val="000D7973"/>
  </w:style>
  <w:style w:type="character" w:styleId="UnresolvedMention">
    <w:name w:val="Unresolved Mention"/>
    <w:basedOn w:val="DefaultParagraphFont"/>
    <w:rsid w:val="001025C3"/>
    <w:rPr>
      <w:color w:val="605E5C"/>
      <w:shd w:val="clear" w:color="auto" w:fill="E1DFDD"/>
    </w:rPr>
  </w:style>
  <w:style w:type="character" w:styleId="CommentReference">
    <w:name w:val="annotation reference"/>
    <w:basedOn w:val="DefaultParagraphFont"/>
    <w:rsid w:val="0042604F"/>
    <w:rPr>
      <w:sz w:val="16"/>
      <w:szCs w:val="16"/>
    </w:rPr>
  </w:style>
  <w:style w:type="paragraph" w:styleId="CommentText">
    <w:name w:val="annotation text"/>
    <w:basedOn w:val="Normal"/>
    <w:link w:val="CommentTextChar"/>
    <w:rsid w:val="0042604F"/>
  </w:style>
  <w:style w:type="character" w:customStyle="1" w:styleId="CommentTextChar">
    <w:name w:val="Comment Text Char"/>
    <w:basedOn w:val="DefaultParagraphFont"/>
    <w:link w:val="CommentText"/>
    <w:rsid w:val="0042604F"/>
  </w:style>
  <w:style w:type="paragraph" w:styleId="CommentSubject">
    <w:name w:val="annotation subject"/>
    <w:basedOn w:val="CommentText"/>
    <w:next w:val="CommentText"/>
    <w:link w:val="CommentSubjectChar"/>
    <w:semiHidden/>
    <w:unhideWhenUsed/>
    <w:rsid w:val="0042604F"/>
    <w:rPr>
      <w:b/>
      <w:bCs/>
    </w:rPr>
  </w:style>
  <w:style w:type="character" w:customStyle="1" w:styleId="CommentSubjectChar">
    <w:name w:val="Comment Subject Char"/>
    <w:basedOn w:val="CommentTextChar"/>
    <w:link w:val="CommentSubject"/>
    <w:semiHidden/>
    <w:rsid w:val="00426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
      <w:marRight w:val="0"/>
      <w:marTop w:val="0"/>
      <w:marBottom w:val="0"/>
      <w:divBdr>
        <w:top w:val="none" w:sz="0" w:space="0" w:color="auto"/>
        <w:left w:val="none" w:sz="0" w:space="0" w:color="auto"/>
        <w:bottom w:val="none" w:sz="0" w:space="0" w:color="auto"/>
        <w:right w:val="none" w:sz="0" w:space="0" w:color="auto"/>
      </w:divBdr>
    </w:div>
    <w:div w:id="963730802">
      <w:bodyDiv w:val="1"/>
      <w:marLeft w:val="0"/>
      <w:marRight w:val="0"/>
      <w:marTop w:val="0"/>
      <w:marBottom w:val="0"/>
      <w:divBdr>
        <w:top w:val="none" w:sz="0" w:space="0" w:color="auto"/>
        <w:left w:val="none" w:sz="0" w:space="0" w:color="auto"/>
        <w:bottom w:val="none" w:sz="0" w:space="0" w:color="auto"/>
        <w:right w:val="none" w:sz="0" w:space="0" w:color="auto"/>
      </w:divBdr>
      <w:divsChild>
        <w:div w:id="1740207014">
          <w:marLeft w:val="0"/>
          <w:marRight w:val="0"/>
          <w:marTop w:val="0"/>
          <w:marBottom w:val="0"/>
          <w:divBdr>
            <w:top w:val="none" w:sz="0" w:space="0" w:color="auto"/>
            <w:left w:val="none" w:sz="0" w:space="0" w:color="auto"/>
            <w:bottom w:val="none" w:sz="0" w:space="0" w:color="auto"/>
            <w:right w:val="none" w:sz="0" w:space="0" w:color="auto"/>
          </w:divBdr>
          <w:divsChild>
            <w:div w:id="344864988">
              <w:marLeft w:val="0"/>
              <w:marRight w:val="0"/>
              <w:marTop w:val="0"/>
              <w:marBottom w:val="0"/>
              <w:divBdr>
                <w:top w:val="none" w:sz="0" w:space="0" w:color="auto"/>
                <w:left w:val="none" w:sz="0" w:space="0" w:color="auto"/>
                <w:bottom w:val="none" w:sz="0" w:space="0" w:color="auto"/>
                <w:right w:val="none" w:sz="0" w:space="0" w:color="auto"/>
              </w:divBdr>
              <w:divsChild>
                <w:div w:id="1835215812">
                  <w:marLeft w:val="0"/>
                  <w:marRight w:val="0"/>
                  <w:marTop w:val="0"/>
                  <w:marBottom w:val="0"/>
                  <w:divBdr>
                    <w:top w:val="none" w:sz="0" w:space="0" w:color="auto"/>
                    <w:left w:val="none" w:sz="0" w:space="0" w:color="auto"/>
                    <w:bottom w:val="none" w:sz="0" w:space="0" w:color="auto"/>
                    <w:right w:val="none" w:sz="0" w:space="0" w:color="auto"/>
                  </w:divBdr>
                  <w:divsChild>
                    <w:div w:id="1208760006">
                      <w:marLeft w:val="0"/>
                      <w:marRight w:val="0"/>
                      <w:marTop w:val="0"/>
                      <w:marBottom w:val="0"/>
                      <w:divBdr>
                        <w:top w:val="none" w:sz="0" w:space="0" w:color="auto"/>
                        <w:left w:val="none" w:sz="0" w:space="0" w:color="auto"/>
                        <w:bottom w:val="none" w:sz="0" w:space="0" w:color="auto"/>
                        <w:right w:val="none" w:sz="0" w:space="0" w:color="auto"/>
                      </w:divBdr>
                      <w:divsChild>
                        <w:div w:id="816609050">
                          <w:marLeft w:val="0"/>
                          <w:marRight w:val="0"/>
                          <w:marTop w:val="0"/>
                          <w:marBottom w:val="0"/>
                          <w:divBdr>
                            <w:top w:val="none" w:sz="0" w:space="0" w:color="auto"/>
                            <w:left w:val="none" w:sz="0" w:space="0" w:color="auto"/>
                            <w:bottom w:val="none" w:sz="0" w:space="0" w:color="auto"/>
                            <w:right w:val="none" w:sz="0" w:space="0" w:color="auto"/>
                          </w:divBdr>
                          <w:divsChild>
                            <w:div w:id="2071536033">
                              <w:marLeft w:val="0"/>
                              <w:marRight w:val="0"/>
                              <w:marTop w:val="0"/>
                              <w:marBottom w:val="0"/>
                              <w:divBdr>
                                <w:top w:val="none" w:sz="0" w:space="0" w:color="auto"/>
                                <w:left w:val="none" w:sz="0" w:space="0" w:color="auto"/>
                                <w:bottom w:val="none" w:sz="0" w:space="0" w:color="auto"/>
                                <w:right w:val="none" w:sz="0" w:space="0" w:color="auto"/>
                              </w:divBdr>
                              <w:divsChild>
                                <w:div w:id="1773162645">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jkloc@gmu.edu"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paramba@gmu.edu" TargetMode="External"/><Relationship Id="rId24" Type="http://schemas.openxmlformats.org/officeDocument/2006/relationships/hyperlink" Target="https://doi.org/10.1007/978-3-030-79203-9_12"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statista.com/statistics/617136/digital-population-worldwide/" TargetMode="External"/><Relationship Id="rId10" Type="http://schemas.openxmlformats.org/officeDocument/2006/relationships/hyperlink" Target="mailto:bstaton2@gmu.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pal2@gmu.edu" TargetMode="Externa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E44C8-148E-384F-BB88-39BA387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Yasser Arafat Parambathkandy</cp:lastModifiedBy>
  <cp:revision>28</cp:revision>
  <dcterms:created xsi:type="dcterms:W3CDTF">2022-07-11T00:20:00Z</dcterms:created>
  <dcterms:modified xsi:type="dcterms:W3CDTF">2022-07-25T02:51:00Z</dcterms:modified>
</cp:coreProperties>
</file>